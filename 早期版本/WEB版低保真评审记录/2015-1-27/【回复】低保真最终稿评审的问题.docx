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首页banner右侧的下拉三角形是什么意思：</w:t>
      </w:r>
    </w:p>
    <w:p>
      <w:pPr>
        <w:rPr>
          <w:ins w:id="0" w:author="Administrator" w:date="2015-01-27T16:15:46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59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1" w:author="Administrator" w:date="2015-01-27T16:15:49Z">
        <w:r>
          <w:rPr>
            <w:rFonts w:hint="eastAsia"/>
            <w:lang w:eastAsia="zh-CN"/>
          </w:rPr>
          <w:t>不存在的</w:t>
        </w:r>
      </w:ins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首页的简历库链接是什么意思，游客可以查看其他人的简历？第一次评审时没有这个东西呀，而且也没有说要加</w:t>
      </w:r>
    </w:p>
    <w:p>
      <w:pPr>
        <w:rPr>
          <w:ins w:id="2" w:author="Administrator" w:date="2015-01-27T16:16:28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82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3" w:author="Administrator" w:date="2015-01-27T16:16:30Z">
        <w:r>
          <w:rPr>
            <w:rFonts w:hint="eastAsia"/>
            <w:lang w:eastAsia="zh-CN"/>
          </w:rPr>
          <w:t>游客</w:t>
        </w:r>
      </w:ins>
      <w:ins w:id="4" w:author="Administrator" w:date="2015-01-27T16:16:31Z">
        <w:r>
          <w:rPr>
            <w:rFonts w:hint="eastAsia"/>
            <w:lang w:eastAsia="zh-CN"/>
          </w:rPr>
          <w:t>模式不</w:t>
        </w:r>
      </w:ins>
      <w:ins w:id="5" w:author="Administrator" w:date="2015-01-27T16:16:32Z">
        <w:r>
          <w:rPr>
            <w:rFonts w:hint="eastAsia"/>
            <w:lang w:eastAsia="zh-CN"/>
          </w:rPr>
          <w:t>存在</w:t>
        </w:r>
      </w:ins>
      <w:ins w:id="6" w:author="Administrator" w:date="2015-01-27T16:16:34Z">
        <w:r>
          <w:rPr>
            <w:rFonts w:hint="eastAsia"/>
            <w:lang w:eastAsia="zh-CN"/>
          </w:rPr>
          <w:t>简历</w:t>
        </w:r>
      </w:ins>
      <w:ins w:id="7" w:author="Administrator" w:date="2015-01-27T16:16:37Z">
        <w:r>
          <w:rPr>
            <w:rFonts w:hint="eastAsia"/>
            <w:lang w:eastAsia="zh-CN"/>
          </w:rPr>
          <w:t>库</w:t>
        </w:r>
      </w:ins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下图是历史搜索条件，还是搜索热词？</w:t>
      </w:r>
    </w:p>
    <w:p>
      <w:pPr>
        <w:rPr>
          <w:ins w:id="8" w:author="Administrator" w:date="2015-01-27T16:16:45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8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9" w:author="Administrator" w:date="2015-01-27T16:16:47Z">
        <w:r>
          <w:rPr>
            <w:rFonts w:hint="eastAsia"/>
            <w:lang w:eastAsia="zh-CN"/>
          </w:rPr>
          <w:t>搜索</w:t>
        </w:r>
      </w:ins>
      <w:ins w:id="10" w:author="Administrator" w:date="2015-01-27T16:16:54Z">
        <w:r>
          <w:rPr>
            <w:rFonts w:hint="eastAsia"/>
            <w:lang w:eastAsia="zh-CN"/>
          </w:rPr>
          <w:t>热词</w:t>
        </w:r>
      </w:ins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岗位详情目前没有性别，岗位的搜索条件中有，是要加需求吗？</w:t>
      </w:r>
    </w:p>
    <w:p>
      <w:pPr>
        <w:rPr>
          <w:ins w:id="11" w:author="Administrator" w:date="2015-01-27T16:17:30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27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12" w:author="Administrator" w:date="2015-01-27T16:17:32Z">
        <w:r>
          <w:rPr>
            <w:rFonts w:hint="eastAsia"/>
            <w:lang w:eastAsia="zh-CN"/>
          </w:rPr>
          <w:t>已</w:t>
        </w:r>
      </w:ins>
      <w:ins w:id="13" w:author="Administrator" w:date="2015-01-27T16:17:33Z">
        <w:r>
          <w:rPr>
            <w:rFonts w:hint="eastAsia"/>
            <w:lang w:eastAsia="zh-CN"/>
          </w:rPr>
          <w:t>修改，</w:t>
        </w:r>
      </w:ins>
      <w:ins w:id="14" w:author="Administrator" w:date="2015-01-27T16:17:34Z">
        <w:r>
          <w:rPr>
            <w:rFonts w:hint="eastAsia"/>
            <w:lang w:eastAsia="zh-CN"/>
          </w:rPr>
          <w:t>不</w:t>
        </w:r>
      </w:ins>
      <w:ins w:id="15" w:author="Administrator" w:date="2015-01-27T16:17:35Z">
        <w:r>
          <w:rPr>
            <w:rFonts w:hint="eastAsia"/>
            <w:lang w:eastAsia="zh-CN"/>
          </w:rPr>
          <w:t>存在</w:t>
        </w:r>
      </w:ins>
      <w:ins w:id="16" w:author="Administrator" w:date="2015-01-27T16:17:37Z">
        <w:r>
          <w:rPr>
            <w:rFonts w:hint="eastAsia"/>
            <w:lang w:eastAsia="zh-CN"/>
          </w:rPr>
          <w:t>性别</w:t>
        </w:r>
      </w:ins>
      <w:ins w:id="17" w:author="Administrator" w:date="2015-01-27T16:17:38Z">
        <w:r>
          <w:rPr>
            <w:rFonts w:hint="eastAsia"/>
            <w:lang w:eastAsia="zh-CN"/>
          </w:rPr>
          <w:t>筛选</w:t>
        </w:r>
      </w:ins>
      <w:ins w:id="18" w:author="Administrator" w:date="2015-01-27T16:17:39Z">
        <w:r>
          <w:rPr>
            <w:rFonts w:hint="eastAsia"/>
            <w:lang w:eastAsia="zh-CN"/>
          </w:rPr>
          <w:t>目前</w:t>
        </w:r>
      </w:ins>
    </w:p>
    <w:p>
      <w:pPr>
        <w:pStyle w:val="5"/>
        <w:numPr>
          <w:ilvl w:val="0"/>
          <w:numId w:val="1"/>
        </w:numPr>
        <w:ind w:firstLineChars="0"/>
        <w:rPr>
          <w:ins w:id="19" w:author="Administrator" w:date="2015-01-27T16:17:45Z"/>
          <w:rFonts w:hint="eastAsia"/>
        </w:rPr>
      </w:pPr>
      <w:r>
        <w:rPr>
          <w:rFonts w:hint="eastAsia"/>
        </w:rPr>
        <w:t>有专题搜索结果，但专题搜索的入口在哪？</w:t>
      </w:r>
    </w:p>
    <w:p>
      <w:pPr>
        <w:pStyle w:val="5"/>
        <w:numPr>
          <w:numId w:val="0"/>
          <w:ins w:id="22" w:author="Administrator" w:date="2015-01-27T16:17:45Z"/>
        </w:numPr>
        <w:ind w:left="0" w:firstLine="0" w:firstLineChars="0"/>
        <w:rPr>
          <w:rFonts w:hint="eastAsia" w:eastAsia="宋体"/>
          <w:lang w:eastAsia="zh-CN"/>
        </w:rPr>
        <w:pPrChange w:id="20" w:author="Administrator" w:date="2015-01-27T16:17:46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3" w:author="Administrator" w:date="2015-01-27T16:17:49Z">
        <w:r>
          <w:rPr>
            <w:rFonts w:hint="eastAsia"/>
            <w:lang w:eastAsia="zh-CN"/>
          </w:rPr>
          <w:t>专题</w:t>
        </w:r>
      </w:ins>
      <w:ins w:id="24" w:author="Administrator" w:date="2015-01-27T16:17:50Z">
        <w:r>
          <w:rPr>
            <w:rFonts w:hint="eastAsia"/>
            <w:lang w:eastAsia="zh-CN"/>
          </w:rPr>
          <w:t>变成</w:t>
        </w:r>
      </w:ins>
      <w:ins w:id="25" w:author="Administrator" w:date="2015-01-27T16:17:51Z">
        <w:r>
          <w:rPr>
            <w:rFonts w:hint="eastAsia"/>
            <w:lang w:eastAsia="zh-CN"/>
          </w:rPr>
          <w:t>一个</w:t>
        </w:r>
      </w:ins>
      <w:ins w:id="26" w:author="Administrator" w:date="2015-01-27T16:17:53Z">
        <w:r>
          <w:rPr>
            <w:rFonts w:hint="eastAsia"/>
            <w:lang w:eastAsia="zh-CN"/>
          </w:rPr>
          <w:t>筛选</w:t>
        </w:r>
      </w:ins>
      <w:ins w:id="27" w:author="Administrator" w:date="2015-01-27T16:17:54Z">
        <w:r>
          <w:rPr>
            <w:rFonts w:hint="eastAsia"/>
            <w:lang w:eastAsia="zh-CN"/>
          </w:rPr>
          <w:t>项，</w:t>
        </w:r>
      </w:ins>
      <w:ins w:id="28" w:author="Administrator" w:date="2015-01-27T16:17:55Z">
        <w:r>
          <w:rPr>
            <w:rFonts w:hint="eastAsia"/>
            <w:lang w:eastAsia="zh-CN"/>
          </w:rPr>
          <w:t>具体可以</w:t>
        </w:r>
      </w:ins>
      <w:ins w:id="29" w:author="Administrator" w:date="2015-01-27T16:17:57Z">
        <w:r>
          <w:rPr>
            <w:rFonts w:hint="eastAsia"/>
            <w:lang w:eastAsia="zh-CN"/>
          </w:rPr>
          <w:t>问</w:t>
        </w:r>
      </w:ins>
      <w:ins w:id="30" w:author="Administrator" w:date="2015-01-27T16:17:58Z">
        <w:r>
          <w:rPr>
            <w:rFonts w:hint="eastAsia"/>
            <w:lang w:eastAsia="zh-CN"/>
          </w:rPr>
          <w:t>清标，他</w:t>
        </w:r>
      </w:ins>
      <w:ins w:id="31" w:author="Administrator" w:date="2015-01-27T16:18:00Z">
        <w:r>
          <w:rPr>
            <w:rFonts w:hint="eastAsia"/>
            <w:lang w:eastAsia="zh-CN"/>
          </w:rPr>
          <w:t>理解了</w:t>
        </w:r>
      </w:ins>
      <w:ins w:id="32" w:author="Administrator" w:date="2015-01-27T16:18:01Z">
        <w:r>
          <w:rPr>
            <w:rFonts w:hint="eastAsia"/>
            <w:lang w:eastAsia="zh-CN"/>
          </w:rPr>
          <w:t>。</w:t>
        </w:r>
      </w:ins>
    </w:p>
    <w:p>
      <w:pPr>
        <w:pStyle w:val="5"/>
        <w:numPr>
          <w:ilvl w:val="0"/>
          <w:numId w:val="1"/>
        </w:numPr>
        <w:ind w:firstLineChars="0"/>
        <w:rPr>
          <w:ins w:id="33" w:author="Administrator" w:date="2015-01-27T16:18:09Z"/>
          <w:rFonts w:hint="eastAsia"/>
        </w:rPr>
      </w:pPr>
      <w:r>
        <w:rPr>
          <w:rFonts w:hint="eastAsia"/>
        </w:rPr>
        <w:t>登录&amp;注册页面的banner打算放什么内容？</w:t>
      </w:r>
    </w:p>
    <w:p>
      <w:pPr>
        <w:pStyle w:val="5"/>
        <w:numPr>
          <w:numId w:val="0"/>
          <w:ins w:id="36" w:author="Administrator" w:date="2015-01-27T16:18:09Z"/>
        </w:numPr>
        <w:ind w:left="0" w:firstLine="0" w:firstLineChars="0"/>
        <w:rPr>
          <w:rFonts w:hint="eastAsia" w:eastAsia="宋体"/>
          <w:lang w:eastAsia="zh-CN"/>
        </w:rPr>
        <w:pPrChange w:id="34" w:author="Administrator" w:date="2015-01-27T16:18:10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37" w:author="Administrator" w:date="2015-01-27T16:18:11Z">
        <w:r>
          <w:rPr>
            <w:rFonts w:hint="eastAsia"/>
            <w:lang w:eastAsia="zh-CN"/>
          </w:rPr>
          <w:t>只是</w:t>
        </w:r>
      </w:ins>
      <w:ins w:id="38" w:author="Administrator" w:date="2015-01-27T16:18:12Z">
        <w:r>
          <w:rPr>
            <w:rFonts w:hint="eastAsia"/>
            <w:lang w:eastAsia="zh-CN"/>
          </w:rPr>
          <w:t>预留的</w:t>
        </w:r>
      </w:ins>
      <w:ins w:id="39" w:author="Administrator" w:date="2015-01-27T16:18:14Z">
        <w:r>
          <w:rPr>
            <w:rFonts w:hint="eastAsia"/>
            <w:lang w:eastAsia="zh-CN"/>
          </w:rPr>
          <w:t>位置</w:t>
        </w:r>
      </w:ins>
      <w:ins w:id="40" w:author="Administrator" w:date="2015-01-27T16:18:15Z">
        <w:r>
          <w:rPr>
            <w:rFonts w:hint="eastAsia"/>
            <w:lang w:eastAsia="zh-CN"/>
          </w:rPr>
          <w:t>，</w:t>
        </w:r>
      </w:ins>
      <w:ins w:id="41" w:author="Administrator" w:date="2015-01-27T16:18:25Z">
        <w:r>
          <w:rPr>
            <w:rFonts w:hint="eastAsia"/>
            <w:lang w:eastAsia="zh-CN"/>
          </w:rPr>
          <w:t>可以</w:t>
        </w:r>
      </w:ins>
      <w:ins w:id="42" w:author="Administrator" w:date="2015-01-27T16:18:26Z">
        <w:r>
          <w:rPr>
            <w:rFonts w:hint="eastAsia"/>
            <w:lang w:eastAsia="zh-CN"/>
          </w:rPr>
          <w:t>放</w:t>
        </w:r>
      </w:ins>
      <w:ins w:id="43" w:author="Administrator" w:date="2015-01-27T16:18:27Z">
        <w:r>
          <w:rPr>
            <w:rFonts w:hint="eastAsia"/>
            <w:lang w:eastAsia="zh-CN"/>
          </w:rPr>
          <w:t>下载</w:t>
        </w:r>
      </w:ins>
      <w:ins w:id="44" w:author="Administrator" w:date="2015-01-27T16:18:29Z">
        <w:r>
          <w:rPr>
            <w:rFonts w:hint="eastAsia"/>
            <w:lang w:val="en-US" w:eastAsia="zh-CN"/>
          </w:rPr>
          <w:t>APP的</w:t>
        </w:r>
      </w:ins>
      <w:ins w:id="45" w:author="Administrator" w:date="2015-01-27T16:19:18Z">
        <w:r>
          <w:rPr>
            <w:rFonts w:hint="eastAsia"/>
            <w:lang w:val="en-US" w:eastAsia="zh-CN"/>
          </w:rPr>
          <w:t>类似</w:t>
        </w:r>
      </w:ins>
      <w:ins w:id="46" w:author="Administrator" w:date="2015-01-27T16:19:19Z">
        <w:r>
          <w:rPr>
            <w:rFonts w:hint="eastAsia"/>
            <w:lang w:val="en-US" w:eastAsia="zh-CN"/>
          </w:rPr>
          <w:t>的</w:t>
        </w:r>
      </w:ins>
      <w:ins w:id="47" w:author="Administrator" w:date="2015-01-27T16:19:20Z">
        <w:r>
          <w:rPr>
            <w:rFonts w:hint="eastAsia"/>
            <w:lang w:val="en-US" w:eastAsia="zh-CN"/>
          </w:rPr>
          <w:t>活动</w:t>
        </w:r>
      </w:ins>
      <w:ins w:id="48" w:author="Administrator" w:date="2015-01-27T16:19:27Z">
        <w:r>
          <w:rPr>
            <w:rFonts w:hint="eastAsia"/>
            <w:lang w:val="en-US" w:eastAsia="zh-CN"/>
          </w:rPr>
          <w:t>页面，</w:t>
        </w:r>
      </w:ins>
      <w:ins w:id="49" w:author="Administrator" w:date="2015-01-27T16:19:33Z">
        <w:r>
          <w:rPr>
            <w:rFonts w:hint="eastAsia"/>
            <w:lang w:val="en-US" w:eastAsia="zh-CN"/>
          </w:rPr>
          <w:t>也可以</w:t>
        </w:r>
      </w:ins>
      <w:ins w:id="50" w:author="Administrator" w:date="2015-01-27T16:19:37Z">
        <w:r>
          <w:rPr>
            <w:rFonts w:hint="eastAsia"/>
            <w:lang w:val="en-US" w:eastAsia="zh-CN"/>
          </w:rPr>
          <w:t>留白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174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ins w:id="51" w:author="Administrator" w:date="2015-01-27T16:19:42Z"/>
          <w:rFonts w:hint="eastAsia"/>
        </w:rPr>
      </w:pPr>
      <w:r>
        <w:rPr>
          <w:rFonts w:hint="eastAsia"/>
        </w:rPr>
        <w:t>学生自己为什么能看到简历库</w:t>
      </w:r>
    </w:p>
    <w:p>
      <w:pPr>
        <w:pStyle w:val="5"/>
        <w:numPr>
          <w:numId w:val="0"/>
          <w:ins w:id="54" w:author="Administrator" w:date="2015-01-27T16:19:42Z"/>
        </w:numPr>
        <w:ind w:left="0" w:firstLine="0" w:firstLineChars="0"/>
        <w:rPr>
          <w:rFonts w:hint="eastAsia" w:eastAsia="宋体"/>
          <w:lang w:eastAsia="zh-CN"/>
        </w:rPr>
        <w:pPrChange w:id="52" w:author="Administrator" w:date="2015-01-27T16:19:43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55" w:author="Administrator" w:date="2015-01-27T16:19:47Z">
        <w:r>
          <w:rPr>
            <w:rFonts w:hint="eastAsia"/>
            <w:lang w:eastAsia="zh-CN"/>
          </w:rPr>
          <w:t>不</w:t>
        </w:r>
      </w:ins>
      <w:ins w:id="56" w:author="Administrator" w:date="2015-01-27T16:19:48Z">
        <w:r>
          <w:rPr>
            <w:rFonts w:hint="eastAsia"/>
            <w:lang w:eastAsia="zh-CN"/>
          </w:rPr>
          <w:t>能</w:t>
        </w:r>
      </w:ins>
      <w:ins w:id="57" w:author="Administrator" w:date="2015-01-27T16:19:49Z">
        <w:r>
          <w:rPr>
            <w:rFonts w:hint="eastAsia"/>
            <w:lang w:eastAsia="zh-CN"/>
          </w:rPr>
          <w:t>查看，</w:t>
        </w:r>
      </w:ins>
      <w:ins w:id="58" w:author="Administrator" w:date="2015-01-27T16:19:50Z">
        <w:r>
          <w:rPr>
            <w:rFonts w:hint="eastAsia"/>
            <w:lang w:eastAsia="zh-CN"/>
          </w:rPr>
          <w:t>已</w:t>
        </w:r>
      </w:ins>
      <w:ins w:id="59" w:author="Administrator" w:date="2015-01-27T16:19:51Z">
        <w:r>
          <w:rPr>
            <w:rFonts w:hint="eastAsia"/>
            <w:lang w:eastAsia="zh-CN"/>
          </w:rPr>
          <w:t>修改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13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ins w:id="60" w:author="Administrator" w:date="2015-01-27T16:39:15Z"/>
          <w:rFonts w:hint="eastAsia"/>
        </w:rPr>
      </w:pPr>
      <w:r>
        <w:rPr>
          <w:rFonts w:hint="eastAsia"/>
        </w:rPr>
        <w:t>订阅条件在哪里配置？</w:t>
      </w:r>
    </w:p>
    <w:p>
      <w:pPr>
        <w:pStyle w:val="5"/>
        <w:numPr>
          <w:numId w:val="0"/>
          <w:ins w:id="63" w:author="Administrator" w:date="2015-01-27T16:39:15Z"/>
        </w:numPr>
        <w:ind w:left="0" w:firstLine="0" w:firstLineChars="0"/>
        <w:rPr>
          <w:rFonts w:hint="eastAsia" w:eastAsia="宋体"/>
          <w:lang w:eastAsia="zh-CN"/>
        </w:rPr>
        <w:pPrChange w:id="61" w:author="Administrator" w:date="2015-01-27T16:39:16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64" w:author="Administrator" w:date="2015-01-27T16:39:17Z">
        <w:r>
          <w:rPr>
            <w:rFonts w:hint="eastAsia"/>
            <w:lang w:eastAsia="zh-CN"/>
          </w:rPr>
          <w:t>已</w:t>
        </w:r>
      </w:ins>
      <w:ins w:id="65" w:author="Administrator" w:date="2015-01-27T16:39:18Z">
        <w:r>
          <w:rPr>
            <w:rFonts w:hint="eastAsia"/>
            <w:lang w:eastAsia="zh-CN"/>
          </w:rPr>
          <w:t>新增</w:t>
        </w:r>
      </w:ins>
      <w:ins w:id="66" w:author="Administrator" w:date="2015-01-27T16:39:19Z">
        <w:r>
          <w:rPr>
            <w:rFonts w:hint="eastAsia"/>
            <w:lang w:eastAsia="zh-CN"/>
          </w:rPr>
          <w:t>“</w:t>
        </w:r>
      </w:ins>
      <w:ins w:id="67" w:author="Administrator" w:date="2015-01-27T16:39:22Z">
        <w:r>
          <w:rPr>
            <w:rFonts w:hint="eastAsia"/>
            <w:lang w:eastAsia="zh-CN"/>
          </w:rPr>
          <w:t>新增</w:t>
        </w:r>
      </w:ins>
      <w:ins w:id="68" w:author="Administrator" w:date="2015-01-27T16:39:25Z">
        <w:r>
          <w:rPr>
            <w:rFonts w:hint="eastAsia"/>
            <w:lang w:eastAsia="zh-CN"/>
          </w:rPr>
          <w:t>订阅</w:t>
        </w:r>
      </w:ins>
      <w:ins w:id="69" w:author="Administrator" w:date="2015-01-27T16:39:19Z">
        <w:r>
          <w:rPr>
            <w:rFonts w:hint="eastAsia"/>
            <w:lang w:eastAsia="zh-CN"/>
          </w:rPr>
          <w:t>”</w:t>
        </w:r>
      </w:ins>
    </w:p>
    <w:p>
      <w:pPr>
        <w:pStyle w:val="5"/>
        <w:numPr>
          <w:ilvl w:val="0"/>
          <w:numId w:val="1"/>
        </w:numPr>
        <w:ind w:firstLineChars="0"/>
        <w:rPr>
          <w:ins w:id="70" w:author="Administrator" w:date="2015-01-27T16:39:36Z"/>
          <w:rFonts w:hint="eastAsia"/>
        </w:rPr>
      </w:pPr>
      <w:r>
        <w:rPr>
          <w:rFonts w:hint="eastAsia"/>
        </w:rPr>
        <w:t>当搜索简历、岗位无内容时的页面如何呈现？</w:t>
      </w:r>
    </w:p>
    <w:p>
      <w:pPr>
        <w:pStyle w:val="5"/>
        <w:numPr>
          <w:numId w:val="0"/>
          <w:ins w:id="73" w:author="Administrator" w:date="2015-01-27T16:39:36Z"/>
        </w:numPr>
        <w:ind w:left="0" w:firstLine="0" w:firstLineChars="0"/>
        <w:rPr>
          <w:ins w:id="74" w:author="Administrator" w:date="2015-01-27T16:41:11Z"/>
          <w:rFonts w:hint="eastAsia"/>
          <w:lang w:eastAsia="zh-CN"/>
        </w:rPr>
        <w:pPrChange w:id="71" w:author="Administrator" w:date="2015-01-27T16:39:37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75" w:author="Administrator" w:date="2015-01-27T16:39:43Z">
        <w:r>
          <w:rPr>
            <w:rFonts w:hint="eastAsia"/>
            <w:lang w:eastAsia="zh-CN"/>
          </w:rPr>
          <w:t>不好意思</w:t>
        </w:r>
      </w:ins>
      <w:ins w:id="76" w:author="Administrator" w:date="2015-01-27T16:39:44Z">
        <w:r>
          <w:rPr>
            <w:rFonts w:hint="eastAsia"/>
            <w:lang w:eastAsia="zh-CN"/>
          </w:rPr>
          <w:t>，</w:t>
        </w:r>
      </w:ins>
      <w:ins w:id="77" w:author="Administrator" w:date="2015-01-27T16:39:56Z">
        <w:r>
          <w:rPr>
            <w:rFonts w:hint="eastAsia"/>
            <w:lang w:eastAsia="zh-CN"/>
          </w:rPr>
          <w:t>满足</w:t>
        </w:r>
      </w:ins>
      <w:ins w:id="78" w:author="Administrator" w:date="2015-01-27T16:39:57Z">
        <w:r>
          <w:rPr>
            <w:rFonts w:hint="eastAsia"/>
            <w:lang w:eastAsia="zh-CN"/>
          </w:rPr>
          <w:t>您</w:t>
        </w:r>
      </w:ins>
      <w:ins w:id="79" w:author="Administrator" w:date="2015-01-27T16:40:00Z">
        <w:r>
          <w:rPr>
            <w:rFonts w:hint="eastAsia"/>
            <w:lang w:eastAsia="zh-CN"/>
          </w:rPr>
          <w:t>要求</w:t>
        </w:r>
      </w:ins>
      <w:ins w:id="80" w:author="Administrator" w:date="2015-01-27T16:40:01Z">
        <w:r>
          <w:rPr>
            <w:rFonts w:hint="eastAsia"/>
            <w:lang w:eastAsia="zh-CN"/>
          </w:rPr>
          <w:t>的</w:t>
        </w:r>
      </w:ins>
      <w:ins w:id="81" w:author="Administrator" w:date="2015-01-27T16:40:02Z">
        <w:r>
          <w:rPr>
            <w:rFonts w:hint="eastAsia"/>
            <w:lang w:eastAsia="zh-CN"/>
          </w:rPr>
          <w:t>属性</w:t>
        </w:r>
      </w:ins>
      <w:ins w:id="82" w:author="Administrator" w:date="2015-01-27T16:40:05Z">
        <w:r>
          <w:rPr>
            <w:rFonts w:hint="eastAsia"/>
            <w:lang w:eastAsia="zh-CN"/>
          </w:rPr>
          <w:t>已经</w:t>
        </w:r>
      </w:ins>
      <w:ins w:id="83" w:author="Administrator" w:date="2015-01-27T16:40:24Z">
        <w:r>
          <w:rPr>
            <w:rFonts w:hint="eastAsia"/>
            <w:lang w:eastAsia="zh-CN"/>
          </w:rPr>
          <w:t>被</w:t>
        </w:r>
      </w:ins>
      <w:ins w:id="84" w:author="Administrator" w:date="2015-01-27T16:40:25Z">
        <w:r>
          <w:rPr>
            <w:rFonts w:hint="eastAsia"/>
            <w:lang w:eastAsia="zh-CN"/>
          </w:rPr>
          <w:t>大家</w:t>
        </w:r>
      </w:ins>
      <w:ins w:id="85" w:author="Administrator" w:date="2015-01-27T16:40:30Z">
        <w:r>
          <w:rPr>
            <w:rFonts w:hint="eastAsia"/>
            <w:lang w:eastAsia="zh-CN"/>
          </w:rPr>
          <w:t>投递</w:t>
        </w:r>
      </w:ins>
      <w:ins w:id="86" w:author="Administrator" w:date="2015-01-27T16:40:31Z">
        <w:r>
          <w:rPr>
            <w:rFonts w:hint="eastAsia"/>
            <w:lang w:eastAsia="zh-CN"/>
          </w:rPr>
          <w:t>完了</w:t>
        </w:r>
      </w:ins>
      <w:ins w:id="87" w:author="Administrator" w:date="2015-01-27T16:40:33Z">
        <w:r>
          <w:rPr>
            <w:rFonts w:hint="eastAsia"/>
            <w:lang w:eastAsia="zh-CN"/>
          </w:rPr>
          <w:t>，</w:t>
        </w:r>
      </w:ins>
      <w:ins w:id="88" w:author="Administrator" w:date="2015-01-27T16:40:41Z">
        <w:r>
          <w:rPr>
            <w:rFonts w:hint="eastAsia"/>
            <w:lang w:eastAsia="zh-CN"/>
          </w:rPr>
          <w:t>进行</w:t>
        </w:r>
      </w:ins>
      <w:ins w:id="89" w:author="Administrator" w:date="2015-01-27T16:40:48Z">
        <w:r>
          <w:rPr>
            <w:rFonts w:hint="eastAsia"/>
            <w:lang w:eastAsia="zh-CN"/>
          </w:rPr>
          <w:t>订阅</w:t>
        </w:r>
      </w:ins>
      <w:ins w:id="90" w:author="Administrator" w:date="2015-01-27T16:40:49Z">
        <w:r>
          <w:rPr>
            <w:rFonts w:hint="eastAsia"/>
            <w:lang w:eastAsia="zh-CN"/>
          </w:rPr>
          <w:t>，</w:t>
        </w:r>
      </w:ins>
      <w:ins w:id="91" w:author="Administrator" w:date="2015-01-27T16:40:55Z">
        <w:r>
          <w:rPr>
            <w:rFonts w:hint="eastAsia"/>
            <w:lang w:eastAsia="zh-CN"/>
          </w:rPr>
          <w:t>实时</w:t>
        </w:r>
      </w:ins>
      <w:ins w:id="92" w:author="Administrator" w:date="2015-01-27T16:40:58Z">
        <w:r>
          <w:rPr>
            <w:rFonts w:hint="eastAsia"/>
            <w:lang w:eastAsia="zh-CN"/>
          </w:rPr>
          <w:t>推送</w:t>
        </w:r>
      </w:ins>
      <w:ins w:id="93" w:author="Administrator" w:date="2015-01-27T16:41:05Z">
        <w:r>
          <w:rPr>
            <w:rFonts w:hint="eastAsia"/>
            <w:lang w:eastAsia="zh-CN"/>
          </w:rPr>
          <w:t>最新</w:t>
        </w:r>
      </w:ins>
      <w:ins w:id="94" w:author="Administrator" w:date="2015-01-27T16:41:07Z">
        <w:r>
          <w:rPr>
            <w:rFonts w:hint="eastAsia"/>
            <w:lang w:eastAsia="zh-CN"/>
          </w:rPr>
          <w:t>岗位</w:t>
        </w:r>
      </w:ins>
      <w:ins w:id="95" w:author="Administrator" w:date="2015-01-27T16:41:08Z">
        <w:r>
          <w:rPr>
            <w:rFonts w:hint="eastAsia"/>
            <w:lang w:eastAsia="zh-CN"/>
          </w:rPr>
          <w:t>信息</w:t>
        </w:r>
      </w:ins>
      <w:ins w:id="96" w:author="Administrator" w:date="2015-01-27T16:40:58Z">
        <w:r>
          <w:rPr>
            <w:rFonts w:hint="eastAsia"/>
            <w:lang w:eastAsia="zh-CN"/>
          </w:rPr>
          <w:t>哦</w:t>
        </w:r>
      </w:ins>
    </w:p>
    <w:p>
      <w:pPr>
        <w:pStyle w:val="5"/>
        <w:numPr>
          <w:numId w:val="0"/>
          <w:ins w:id="99" w:author="Administrator" w:date="2015-01-27T16:39:36Z"/>
        </w:numPr>
        <w:ind w:left="0" w:firstLine="0" w:firstLineChars="0"/>
        <w:rPr>
          <w:rFonts w:hint="eastAsia"/>
          <w:lang w:eastAsia="zh-CN"/>
        </w:rPr>
        <w:pPrChange w:id="97" w:author="Administrator" w:date="2015-01-27T16:39:37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00" w:author="Administrator" w:date="2015-01-27T16:41:13Z">
        <w:r>
          <w:rPr>
            <w:rFonts w:hint="eastAsia"/>
            <w:lang w:eastAsia="zh-CN"/>
          </w:rPr>
          <w:t>【</w:t>
        </w:r>
      </w:ins>
      <w:ins w:id="101" w:author="Administrator" w:date="2015-01-27T16:41:15Z">
        <w:r>
          <w:rPr>
            <w:rFonts w:hint="eastAsia"/>
            <w:lang w:eastAsia="zh-CN"/>
          </w:rPr>
          <w:t>搜</w:t>
        </w:r>
      </w:ins>
      <w:ins w:id="102" w:author="Administrator" w:date="2015-01-27T16:41:18Z">
        <w:r>
          <w:rPr>
            <w:rFonts w:hint="eastAsia"/>
            <w:lang w:eastAsia="zh-CN"/>
          </w:rPr>
          <w:t>简历</w:t>
        </w:r>
      </w:ins>
      <w:ins w:id="103" w:author="Administrator" w:date="2015-01-27T16:41:19Z">
        <w:r>
          <w:rPr>
            <w:rFonts w:hint="eastAsia"/>
            <w:lang w:eastAsia="zh-CN"/>
          </w:rPr>
          <w:t>时</w:t>
        </w:r>
      </w:ins>
      <w:ins w:id="104" w:author="Administrator" w:date="2015-01-27T16:41:13Z">
        <w:r>
          <w:rPr>
            <w:rFonts w:hint="eastAsia"/>
            <w:lang w:eastAsia="zh-CN"/>
          </w:rPr>
          <w:t>】</w:t>
        </w:r>
      </w:ins>
      <w:ins w:id="105" w:author="Administrator" w:date="2015-01-27T16:41:23Z">
        <w:r>
          <w:rPr>
            <w:rFonts w:hint="eastAsia"/>
            <w:lang w:eastAsia="zh-CN"/>
          </w:rPr>
          <w:t>不好意思，</w:t>
        </w:r>
      </w:ins>
      <w:ins w:id="106" w:author="Administrator" w:date="2015-01-27T16:41:36Z">
        <w:r>
          <w:rPr>
            <w:rFonts w:hint="eastAsia"/>
            <w:lang w:eastAsia="zh-CN"/>
          </w:rPr>
          <w:t>暂时没有</w:t>
        </w:r>
      </w:ins>
      <w:ins w:id="107" w:author="Administrator" w:date="2015-01-27T16:41:37Z">
        <w:r>
          <w:rPr>
            <w:rFonts w:hint="eastAsia"/>
            <w:lang w:eastAsia="zh-CN"/>
          </w:rPr>
          <w:t>满足</w:t>
        </w:r>
      </w:ins>
      <w:ins w:id="108" w:author="Administrator" w:date="2015-01-27T16:41:38Z">
        <w:r>
          <w:rPr>
            <w:rFonts w:hint="eastAsia"/>
            <w:lang w:eastAsia="zh-CN"/>
          </w:rPr>
          <w:t>您</w:t>
        </w:r>
      </w:ins>
      <w:ins w:id="109" w:author="Administrator" w:date="2015-01-27T16:41:39Z">
        <w:r>
          <w:rPr>
            <w:rFonts w:hint="eastAsia"/>
            <w:lang w:eastAsia="zh-CN"/>
          </w:rPr>
          <w:t>要求的</w:t>
        </w:r>
      </w:ins>
      <w:ins w:id="110" w:author="Administrator" w:date="2015-01-27T16:41:41Z">
        <w:r>
          <w:rPr>
            <w:rFonts w:hint="eastAsia"/>
            <w:lang w:eastAsia="zh-CN"/>
          </w:rPr>
          <w:t>简历，</w:t>
        </w:r>
      </w:ins>
      <w:ins w:id="111" w:author="Administrator" w:date="2015-01-27T16:41:42Z">
        <w:r>
          <w:rPr>
            <w:rFonts w:hint="eastAsia"/>
            <w:lang w:eastAsia="zh-CN"/>
          </w:rPr>
          <w:t>可以</w:t>
        </w:r>
      </w:ins>
      <w:ins w:id="112" w:author="Administrator" w:date="2015-01-27T16:41:55Z">
        <w:r>
          <w:rPr>
            <w:rFonts w:hint="eastAsia"/>
            <w:lang w:eastAsia="zh-CN"/>
          </w:rPr>
          <w:t>放</w:t>
        </w:r>
      </w:ins>
      <w:ins w:id="113" w:author="Administrator" w:date="2015-01-27T16:41:57Z">
        <w:r>
          <w:rPr>
            <w:rFonts w:hint="eastAsia"/>
            <w:lang w:eastAsia="zh-CN"/>
          </w:rPr>
          <w:t>宽</w:t>
        </w:r>
      </w:ins>
      <w:ins w:id="114" w:author="Administrator" w:date="2015-01-27T16:41:58Z">
        <w:r>
          <w:rPr>
            <w:rFonts w:hint="eastAsia"/>
            <w:lang w:eastAsia="zh-CN"/>
          </w:rPr>
          <w:t>要求</w:t>
        </w:r>
      </w:ins>
      <w:ins w:id="115" w:author="Administrator" w:date="2015-01-27T16:42:00Z">
        <w:r>
          <w:rPr>
            <w:rFonts w:hint="eastAsia"/>
            <w:lang w:eastAsia="zh-CN"/>
          </w:rPr>
          <w:t>哦</w:t>
        </w:r>
      </w:ins>
    </w:p>
    <w:p>
      <w:pPr>
        <w:pStyle w:val="5"/>
        <w:numPr>
          <w:ilvl w:val="0"/>
          <w:numId w:val="1"/>
        </w:numPr>
        <w:ind w:firstLineChars="0"/>
        <w:rPr>
          <w:ins w:id="116" w:author="Administrator" w:date="2015-01-27T16:42:09Z"/>
          <w:rFonts w:hint="eastAsia"/>
        </w:rPr>
      </w:pPr>
      <w:r>
        <w:rPr>
          <w:rFonts w:hint="eastAsia"/>
        </w:rPr>
        <w:t>反馈的入口在哪？</w:t>
      </w:r>
    </w:p>
    <w:p>
      <w:pPr>
        <w:pStyle w:val="5"/>
        <w:numPr>
          <w:numId w:val="0"/>
          <w:ins w:id="119" w:author="Administrator" w:date="2015-01-27T16:42:09Z"/>
        </w:numPr>
        <w:ind w:left="0" w:firstLine="0" w:firstLineChars="0"/>
        <w:rPr>
          <w:rFonts w:hint="eastAsia" w:eastAsia="宋体"/>
          <w:lang w:eastAsia="zh-CN"/>
        </w:rPr>
        <w:pPrChange w:id="117" w:author="Administrator" w:date="2015-01-27T16:42:09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20" w:author="Administrator" w:date="2015-01-27T16:42:11Z">
        <w:r>
          <w:rPr>
            <w:rFonts w:hint="eastAsia"/>
            <w:lang w:eastAsia="zh-CN"/>
          </w:rPr>
          <w:t>已</w:t>
        </w:r>
      </w:ins>
      <w:ins w:id="121" w:author="Administrator" w:date="2015-01-27T16:42:12Z">
        <w:r>
          <w:rPr>
            <w:rFonts w:hint="eastAsia"/>
            <w:lang w:eastAsia="zh-CN"/>
          </w:rPr>
          <w:t>新增</w:t>
        </w:r>
      </w:ins>
    </w:p>
    <w:p>
      <w:pPr>
        <w:pStyle w:val="5"/>
        <w:numPr>
          <w:ilvl w:val="0"/>
          <w:numId w:val="1"/>
        </w:numPr>
        <w:ind w:firstLineChars="0"/>
        <w:rPr>
          <w:ins w:id="122" w:author="Administrator" w:date="2015-01-27T17:01:32Z"/>
          <w:rFonts w:hint="eastAsia"/>
        </w:rPr>
      </w:pPr>
      <w:r>
        <w:rPr>
          <w:rFonts w:hint="eastAsia"/>
        </w:rPr>
        <w:t>消息中心的页面长什么样？</w:t>
      </w:r>
    </w:p>
    <w:p>
      <w:pPr>
        <w:pStyle w:val="5"/>
        <w:numPr>
          <w:numId w:val="0"/>
          <w:ins w:id="125" w:author="Administrator" w:date="2015-01-27T17:01:32Z"/>
        </w:numPr>
        <w:ind w:left="0" w:firstLine="0" w:firstLineChars="0"/>
        <w:rPr>
          <w:rFonts w:hint="eastAsia" w:eastAsia="宋体"/>
          <w:lang w:eastAsia="zh-CN"/>
        </w:rPr>
        <w:pPrChange w:id="123" w:author="Administrator" w:date="2015-01-27T17:01:33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26" w:author="Administrator" w:date="2015-01-27T17:01:36Z">
        <w:r>
          <w:rPr>
            <w:rFonts w:hint="eastAsia"/>
            <w:lang w:eastAsia="zh-CN"/>
          </w:rPr>
          <w:t>已</w:t>
        </w:r>
      </w:ins>
      <w:ins w:id="127" w:author="Administrator" w:date="2015-01-27T17:01:40Z">
        <w:r>
          <w:rPr>
            <w:rFonts w:hint="eastAsia"/>
            <w:lang w:eastAsia="zh-CN"/>
          </w:rPr>
          <w:t>修改</w:t>
        </w:r>
      </w:ins>
      <w:ins w:id="128" w:author="Administrator" w:date="2015-01-27T17:01:49Z">
        <w:r>
          <w:rPr>
            <w:rFonts w:hint="eastAsia"/>
            <w:lang w:eastAsia="zh-CN"/>
          </w:rPr>
          <w:t>，在</w:t>
        </w:r>
      </w:ins>
      <w:ins w:id="129" w:author="Administrator" w:date="2015-01-27T17:01:50Z">
        <w:r>
          <w:rPr>
            <w:rFonts w:hint="eastAsia"/>
            <w:lang w:eastAsia="zh-CN"/>
          </w:rPr>
          <w:t>企业</w:t>
        </w:r>
      </w:ins>
      <w:ins w:id="130" w:author="Administrator" w:date="2015-01-27T17:01:51Z">
        <w:r>
          <w:rPr>
            <w:rFonts w:hint="eastAsia"/>
            <w:lang w:eastAsia="zh-CN"/>
          </w:rPr>
          <w:t>中心</w:t>
        </w:r>
      </w:ins>
      <w:ins w:id="131" w:author="Administrator" w:date="2015-01-27T17:01:54Z">
        <w:r>
          <w:rPr>
            <w:rFonts w:hint="eastAsia"/>
            <w:lang w:val="en-US" w:eastAsia="zh-CN"/>
          </w:rPr>
          <w:t>-</w:t>
        </w:r>
      </w:ins>
      <w:ins w:id="132" w:author="Administrator" w:date="2015-01-27T17:01:59Z">
        <w:r>
          <w:rPr>
            <w:rFonts w:hint="eastAsia"/>
            <w:lang w:val="en-US" w:eastAsia="zh-CN"/>
          </w:rPr>
          <w:t>消息，</w:t>
        </w:r>
      </w:ins>
      <w:ins w:id="133" w:author="Administrator" w:date="2015-01-27T17:02:01Z">
        <w:r>
          <w:rPr>
            <w:rFonts w:hint="eastAsia"/>
            <w:lang w:val="en-US" w:eastAsia="zh-CN"/>
          </w:rPr>
          <w:t>学生</w:t>
        </w:r>
      </w:ins>
      <w:ins w:id="134" w:author="Administrator" w:date="2015-01-27T17:02:03Z">
        <w:r>
          <w:rPr>
            <w:rFonts w:hint="eastAsia"/>
            <w:lang w:val="en-US" w:eastAsia="zh-CN"/>
          </w:rPr>
          <w:t>中心也</w:t>
        </w:r>
      </w:ins>
      <w:ins w:id="135" w:author="Administrator" w:date="2015-01-27T17:02:05Z">
        <w:r>
          <w:rPr>
            <w:rFonts w:hint="eastAsia"/>
            <w:lang w:val="en-US" w:eastAsia="zh-CN"/>
          </w:rPr>
          <w:t>是</w:t>
        </w:r>
      </w:ins>
      <w:ins w:id="136" w:author="Administrator" w:date="2015-01-27T17:02:06Z">
        <w:r>
          <w:rPr>
            <w:rFonts w:hint="eastAsia"/>
            <w:lang w:val="en-US" w:eastAsia="zh-CN"/>
          </w:rPr>
          <w:t>一样的</w:t>
        </w:r>
      </w:ins>
      <w:ins w:id="137" w:author="Administrator" w:date="2015-01-27T17:02:07Z">
        <w:r>
          <w:rPr>
            <w:rFonts w:hint="eastAsia"/>
            <w:lang w:val="en-US" w:eastAsia="zh-CN"/>
          </w:rPr>
          <w:t>体现</w:t>
        </w:r>
      </w:ins>
      <w:ins w:id="138" w:author="Administrator" w:date="2015-01-27T17:02:10Z">
        <w:r>
          <w:rPr>
            <w:rFonts w:hint="eastAsia"/>
            <w:lang w:val="en-US" w:eastAsia="zh-CN"/>
          </w:rPr>
          <w:t>形式</w:t>
        </w:r>
      </w:ins>
    </w:p>
    <w:p>
      <w:pPr>
        <w:pStyle w:val="5"/>
        <w:numPr>
          <w:ilvl w:val="0"/>
          <w:numId w:val="1"/>
        </w:numPr>
        <w:ind w:firstLineChars="0"/>
        <w:rPr>
          <w:ins w:id="139" w:author="Administrator" w:date="2015-01-27T17:03:34Z"/>
          <w:rFonts w:hint="eastAsia"/>
        </w:rPr>
      </w:pPr>
      <w:r>
        <w:rPr>
          <w:rFonts w:hint="eastAsia"/>
        </w:rPr>
        <w:t>企业官方网页的右侧内容，变成关于兼客了？</w:t>
      </w:r>
    </w:p>
    <w:p>
      <w:pPr>
        <w:pStyle w:val="5"/>
        <w:numPr>
          <w:numId w:val="0"/>
          <w:ins w:id="142" w:author="Administrator" w:date="2015-01-27T17:03:34Z"/>
        </w:numPr>
        <w:ind w:left="0" w:firstLine="0" w:firstLineChars="0"/>
        <w:rPr>
          <w:rFonts w:hint="eastAsia" w:eastAsia="宋体"/>
          <w:lang w:eastAsia="zh-CN"/>
        </w:rPr>
        <w:pPrChange w:id="140" w:author="Administrator" w:date="2015-01-27T17:03:34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43" w:author="Administrator" w:date="2015-01-27T17:03:36Z">
        <w:r>
          <w:rPr>
            <w:rFonts w:hint="eastAsia"/>
            <w:lang w:eastAsia="zh-CN"/>
          </w:rPr>
          <w:t>这是</w:t>
        </w:r>
      </w:ins>
      <w:ins w:id="144" w:author="Administrator" w:date="2015-01-27T17:03:37Z">
        <w:r>
          <w:rPr>
            <w:rFonts w:hint="eastAsia"/>
            <w:lang w:eastAsia="zh-CN"/>
          </w:rPr>
          <w:t>学生</w:t>
        </w:r>
      </w:ins>
      <w:ins w:id="145" w:author="Administrator" w:date="2015-01-27T17:03:48Z">
        <w:r>
          <w:rPr>
            <w:rFonts w:hint="eastAsia"/>
            <w:lang w:eastAsia="zh-CN"/>
          </w:rPr>
          <w:t>游客</w:t>
        </w:r>
      </w:ins>
      <w:ins w:id="146" w:author="Administrator" w:date="2015-01-27T17:03:39Z">
        <w:r>
          <w:rPr>
            <w:rFonts w:hint="eastAsia"/>
            <w:lang w:eastAsia="zh-CN"/>
          </w:rPr>
          <w:t>看到的</w:t>
        </w:r>
      </w:ins>
      <w:ins w:id="147" w:author="Administrator" w:date="2015-01-27T17:03:40Z">
        <w:r>
          <w:rPr>
            <w:rFonts w:hint="eastAsia"/>
            <w:lang w:eastAsia="zh-CN"/>
          </w:rPr>
          <w:t>企业</w:t>
        </w:r>
      </w:ins>
      <w:ins w:id="148" w:author="Administrator" w:date="2015-01-27T17:03:41Z">
        <w:r>
          <w:rPr>
            <w:rFonts w:hint="eastAsia"/>
            <w:lang w:eastAsia="zh-CN"/>
          </w:rPr>
          <w:t>官网</w:t>
        </w:r>
      </w:ins>
      <w:ins w:id="149" w:author="Administrator" w:date="2015-01-27T17:03:54Z">
        <w:r>
          <w:rPr>
            <w:rFonts w:hint="eastAsia"/>
            <w:lang w:eastAsia="zh-CN"/>
          </w:rPr>
          <w:t>页面</w:t>
        </w:r>
      </w:ins>
      <w:ins w:id="150" w:author="Administrator" w:date="2015-01-27T17:03:55Z">
        <w:r>
          <w:rPr>
            <w:rFonts w:hint="eastAsia"/>
            <w:lang w:eastAsia="zh-CN"/>
          </w:rPr>
          <w:t>，</w:t>
        </w:r>
      </w:ins>
      <w:ins w:id="151" w:author="Administrator" w:date="2015-01-27T17:04:09Z">
        <w:r>
          <w:rPr>
            <w:rFonts w:hint="eastAsia"/>
            <w:lang w:eastAsia="zh-CN"/>
          </w:rPr>
          <w:t>右侧</w:t>
        </w:r>
      </w:ins>
      <w:ins w:id="152" w:author="Administrator" w:date="2015-01-27T17:04:10Z">
        <w:r>
          <w:rPr>
            <w:rFonts w:hint="eastAsia"/>
            <w:lang w:eastAsia="zh-CN"/>
          </w:rPr>
          <w:t>就是</w:t>
        </w:r>
      </w:ins>
      <w:ins w:id="153" w:author="Administrator" w:date="2015-01-27T17:04:11Z">
        <w:r>
          <w:rPr>
            <w:rFonts w:hint="eastAsia"/>
            <w:lang w:val="en-US" w:eastAsia="zh-CN"/>
          </w:rPr>
          <w:t>banner</w:t>
        </w:r>
      </w:ins>
      <w:ins w:id="154" w:author="Administrator" w:date="2015-01-27T17:04:12Z">
        <w:r>
          <w:rPr>
            <w:rFonts w:hint="eastAsia"/>
            <w:lang w:val="en-US" w:eastAsia="zh-CN"/>
          </w:rPr>
          <w:t>，</w:t>
        </w:r>
      </w:ins>
      <w:ins w:id="155" w:author="Administrator" w:date="2015-01-27T17:03:59Z">
        <w:r>
          <w:rPr>
            <w:rFonts w:hint="eastAsia"/>
            <w:lang w:eastAsia="zh-CN"/>
          </w:rPr>
          <w:t>不</w:t>
        </w:r>
      </w:ins>
      <w:ins w:id="156" w:author="Administrator" w:date="2015-01-27T17:04:00Z">
        <w:r>
          <w:rPr>
            <w:rFonts w:hint="eastAsia"/>
            <w:lang w:eastAsia="zh-CN"/>
          </w:rPr>
          <w:t>一定是</w:t>
        </w:r>
      </w:ins>
      <w:ins w:id="157" w:author="Administrator" w:date="2015-01-27T17:04:02Z">
        <w:r>
          <w:rPr>
            <w:rFonts w:hint="eastAsia"/>
            <w:lang w:eastAsia="zh-CN"/>
          </w:rPr>
          <w:t>关于兼客</w:t>
        </w:r>
      </w:ins>
      <w:ins w:id="158" w:author="Administrator" w:date="2015-01-27T17:04:03Z">
        <w:r>
          <w:rPr>
            <w:rFonts w:hint="eastAsia"/>
            <w:lang w:eastAsia="zh-CN"/>
          </w:rPr>
          <w:t>，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393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ins w:id="159" w:author="Administrator" w:date="2015-01-27T17:04:37Z"/>
          <w:rFonts w:hint="eastAsia"/>
        </w:rPr>
      </w:pPr>
      <w:r>
        <w:rPr>
          <w:rFonts w:hint="eastAsia"/>
        </w:rPr>
        <w:t>已投递简历的岗位，“投递简历按钮”呈现是否有差异？</w:t>
      </w:r>
    </w:p>
    <w:p>
      <w:pPr>
        <w:pStyle w:val="5"/>
        <w:numPr>
          <w:numId w:val="0"/>
          <w:ins w:id="162" w:author="Administrator" w:date="2015-01-27T17:04:37Z"/>
        </w:numPr>
        <w:ind w:left="0" w:firstLine="0" w:firstLineChars="0"/>
        <w:rPr>
          <w:rFonts w:hint="eastAsia" w:eastAsia="宋体"/>
          <w:lang w:eastAsia="zh-CN"/>
        </w:rPr>
        <w:pPrChange w:id="160" w:author="Administrator" w:date="2015-01-27T17:04:40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63" w:author="Administrator" w:date="2015-01-27T17:04:50Z">
        <w:r>
          <w:rPr>
            <w:rFonts w:hint="eastAsia"/>
            <w:lang w:eastAsia="zh-CN"/>
          </w:rPr>
          <w:t>当</w:t>
        </w:r>
      </w:ins>
      <w:ins w:id="164" w:author="Administrator" w:date="2015-01-27T17:04:51Z">
        <w:r>
          <w:rPr>
            <w:rFonts w:hint="eastAsia"/>
            <w:lang w:eastAsia="zh-CN"/>
          </w:rPr>
          <w:t>某人</w:t>
        </w:r>
      </w:ins>
      <w:ins w:id="165" w:author="Administrator" w:date="2015-01-27T17:04:52Z">
        <w:r>
          <w:rPr>
            <w:rFonts w:hint="eastAsia"/>
            <w:lang w:eastAsia="zh-CN"/>
          </w:rPr>
          <w:t>已经</w:t>
        </w:r>
      </w:ins>
      <w:ins w:id="166" w:author="Administrator" w:date="2015-01-27T17:04:53Z">
        <w:r>
          <w:rPr>
            <w:rFonts w:hint="eastAsia"/>
            <w:lang w:eastAsia="zh-CN"/>
          </w:rPr>
          <w:t>投递</w:t>
        </w:r>
      </w:ins>
      <w:ins w:id="167" w:author="Administrator" w:date="2015-01-27T17:04:55Z">
        <w:r>
          <w:rPr>
            <w:rFonts w:hint="eastAsia"/>
            <w:lang w:eastAsia="zh-CN"/>
          </w:rPr>
          <w:t>该</w:t>
        </w:r>
      </w:ins>
      <w:ins w:id="168" w:author="Administrator" w:date="2015-01-27T17:04:56Z">
        <w:r>
          <w:rPr>
            <w:rFonts w:hint="eastAsia"/>
            <w:lang w:eastAsia="zh-CN"/>
          </w:rPr>
          <w:t>岗位，</w:t>
        </w:r>
      </w:ins>
      <w:ins w:id="169" w:author="Administrator" w:date="2015-01-27T17:04:58Z">
        <w:r>
          <w:rPr>
            <w:rFonts w:hint="eastAsia"/>
            <w:lang w:eastAsia="zh-CN"/>
          </w:rPr>
          <w:t>投递</w:t>
        </w:r>
      </w:ins>
      <w:ins w:id="170" w:author="Administrator" w:date="2015-01-27T17:04:59Z">
        <w:r>
          <w:rPr>
            <w:rFonts w:hint="eastAsia"/>
            <w:lang w:eastAsia="zh-CN"/>
          </w:rPr>
          <w:t>按钮</w:t>
        </w:r>
      </w:ins>
      <w:ins w:id="171" w:author="Administrator" w:date="2015-01-27T17:05:00Z">
        <w:r>
          <w:rPr>
            <w:rFonts w:hint="eastAsia"/>
            <w:lang w:eastAsia="zh-CN"/>
          </w:rPr>
          <w:t>要</w:t>
        </w:r>
      </w:ins>
      <w:ins w:id="172" w:author="Administrator" w:date="2015-01-27T17:05:01Z">
        <w:r>
          <w:rPr>
            <w:rFonts w:hint="eastAsia"/>
            <w:lang w:eastAsia="zh-CN"/>
          </w:rPr>
          <w:t>变成</w:t>
        </w:r>
      </w:ins>
      <w:ins w:id="173" w:author="Administrator" w:date="2015-01-27T17:05:02Z">
        <w:r>
          <w:rPr>
            <w:rFonts w:hint="eastAsia"/>
            <w:lang w:eastAsia="zh-CN"/>
          </w:rPr>
          <w:t>已</w:t>
        </w:r>
      </w:ins>
      <w:ins w:id="174" w:author="Administrator" w:date="2015-01-27T17:05:03Z">
        <w:r>
          <w:rPr>
            <w:rFonts w:hint="eastAsia"/>
            <w:lang w:eastAsia="zh-CN"/>
          </w:rPr>
          <w:t>投递</w:t>
        </w:r>
      </w:ins>
      <w:ins w:id="175" w:author="Administrator" w:date="2015-01-27T17:05:15Z">
        <w:r>
          <w:rPr>
            <w:rFonts w:hint="eastAsia"/>
            <w:lang w:eastAsia="zh-CN"/>
          </w:rPr>
          <w:t>，</w:t>
        </w:r>
      </w:ins>
      <w:ins w:id="176" w:author="Administrator" w:date="2015-01-27T17:05:16Z">
        <w:r>
          <w:rPr>
            <w:rFonts w:hint="eastAsia"/>
            <w:lang w:eastAsia="zh-CN"/>
          </w:rPr>
          <w:t>无法</w:t>
        </w:r>
      </w:ins>
      <w:ins w:id="177" w:author="Administrator" w:date="2015-01-27T17:05:18Z">
        <w:r>
          <w:rPr>
            <w:rFonts w:hint="eastAsia"/>
            <w:lang w:eastAsia="zh-CN"/>
          </w:rPr>
          <w:t>点击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3" type="#_x0000_t75" style="height:213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ins w:id="178" w:author="Administrator" w:date="2015-01-27T17:05:34Z"/>
          <w:rFonts w:hint="eastAsia"/>
        </w:rPr>
      </w:pPr>
      <w:r>
        <w:rPr>
          <w:rFonts w:hint="eastAsia"/>
        </w:rPr>
        <w:t>学生头像在哪里上传？</w:t>
      </w:r>
    </w:p>
    <w:p>
      <w:pPr>
        <w:pStyle w:val="5"/>
        <w:numPr>
          <w:numId w:val="0"/>
          <w:ins w:id="181" w:author="Administrator" w:date="2015-01-27T17:05:34Z"/>
        </w:numPr>
        <w:ind w:left="0" w:firstLine="0" w:firstLineChars="0"/>
        <w:rPr>
          <w:rFonts w:hint="eastAsia" w:eastAsia="宋体"/>
          <w:lang w:eastAsia="zh-CN"/>
        </w:rPr>
        <w:pPrChange w:id="179" w:author="Administrator" w:date="2015-01-27T17:05:35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82" w:author="Administrator" w:date="2015-01-27T17:05:49Z">
        <w:r>
          <w:rPr>
            <w:rFonts w:hint="eastAsia"/>
            <w:lang w:eastAsia="zh-CN"/>
          </w:rPr>
          <w:t>也是</w:t>
        </w:r>
      </w:ins>
      <w:ins w:id="183" w:author="Administrator" w:date="2015-01-27T17:05:50Z">
        <w:r>
          <w:rPr>
            <w:rFonts w:hint="eastAsia"/>
            <w:lang w:eastAsia="zh-CN"/>
          </w:rPr>
          <w:t>在</w:t>
        </w:r>
      </w:ins>
      <w:ins w:id="184" w:author="Administrator" w:date="2015-01-27T17:05:51Z">
        <w:r>
          <w:rPr>
            <w:rFonts w:hint="eastAsia"/>
            <w:lang w:eastAsia="zh-CN"/>
          </w:rPr>
          <w:t>完善</w:t>
        </w:r>
      </w:ins>
      <w:ins w:id="185" w:author="Administrator" w:date="2015-01-27T17:05:52Z">
        <w:r>
          <w:rPr>
            <w:rFonts w:hint="eastAsia"/>
            <w:lang w:eastAsia="zh-CN"/>
          </w:rPr>
          <w:t>资料的</w:t>
        </w:r>
      </w:ins>
      <w:ins w:id="186" w:author="Administrator" w:date="2015-01-27T17:05:54Z">
        <w:r>
          <w:rPr>
            <w:rFonts w:hint="eastAsia"/>
            <w:lang w:eastAsia="zh-CN"/>
          </w:rPr>
          <w:t>时候</w:t>
        </w:r>
      </w:ins>
      <w:ins w:id="187" w:author="Administrator" w:date="2015-01-27T17:05:55Z">
        <w:r>
          <w:rPr>
            <w:rFonts w:hint="eastAsia"/>
            <w:lang w:eastAsia="zh-CN"/>
          </w:rPr>
          <w:t>上传</w:t>
        </w:r>
      </w:ins>
    </w:p>
    <w:p>
      <w:pPr>
        <w:pStyle w:val="5"/>
        <w:numPr>
          <w:ilvl w:val="0"/>
          <w:numId w:val="1"/>
        </w:numPr>
        <w:ind w:firstLineChars="0"/>
        <w:rPr>
          <w:ins w:id="188" w:author="Administrator" w:date="2015-01-27T17:06:02Z"/>
          <w:rFonts w:hint="eastAsia"/>
        </w:rPr>
      </w:pPr>
      <w:r>
        <w:rPr>
          <w:rFonts w:hint="eastAsia"/>
        </w:rPr>
        <w:t>新增意向岗位用弹窗？上次评审不是说不用弹窗，在当前页面编辑吗？</w:t>
      </w:r>
    </w:p>
    <w:p>
      <w:pPr>
        <w:pStyle w:val="5"/>
        <w:numPr>
          <w:numId w:val="0"/>
          <w:ins w:id="191" w:author="Administrator" w:date="2015-01-27T17:06:02Z"/>
        </w:numPr>
        <w:ind w:left="0" w:firstLine="0" w:firstLineChars="0"/>
        <w:rPr>
          <w:rFonts w:hint="eastAsia" w:eastAsia="宋体"/>
          <w:lang w:eastAsia="zh-CN"/>
        </w:rPr>
        <w:pPrChange w:id="189" w:author="Administrator" w:date="2015-01-27T17:06:03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192" w:author="Administrator" w:date="2015-01-27T17:06:03Z">
        <w:r>
          <w:rPr>
            <w:rFonts w:hint="eastAsia"/>
            <w:lang w:eastAsia="zh-CN"/>
          </w:rPr>
          <w:t>是</w:t>
        </w:r>
      </w:ins>
      <w:ins w:id="193" w:author="Administrator" w:date="2015-01-27T17:06:07Z">
        <w:r>
          <w:rPr>
            <w:rFonts w:hint="eastAsia"/>
            <w:lang w:eastAsia="zh-CN"/>
          </w:rPr>
          <w:t>在</w:t>
        </w:r>
      </w:ins>
      <w:ins w:id="194" w:author="Administrator" w:date="2015-01-27T17:06:09Z">
        <w:r>
          <w:rPr>
            <w:rFonts w:hint="eastAsia"/>
            <w:lang w:eastAsia="zh-CN"/>
          </w:rPr>
          <w:t>当前</w:t>
        </w:r>
      </w:ins>
      <w:ins w:id="195" w:author="Administrator" w:date="2015-01-27T17:06:10Z">
        <w:r>
          <w:rPr>
            <w:rFonts w:hint="eastAsia"/>
            <w:lang w:eastAsia="zh-CN"/>
          </w:rPr>
          <w:t>页面</w:t>
        </w:r>
      </w:ins>
      <w:ins w:id="196" w:author="Administrator" w:date="2015-01-27T17:06:11Z">
        <w:r>
          <w:rPr>
            <w:rFonts w:hint="eastAsia"/>
            <w:lang w:eastAsia="zh-CN"/>
          </w:rPr>
          <w:t>编辑的</w:t>
        </w:r>
      </w:ins>
      <w:ins w:id="197" w:author="Administrator" w:date="2015-01-27T17:06:12Z">
        <w:r>
          <w:rPr>
            <w:rFonts w:hint="eastAsia"/>
            <w:lang w:eastAsia="zh-CN"/>
          </w:rPr>
          <w:t>。</w:t>
        </w:r>
      </w:ins>
    </w:p>
    <w:p>
      <w:pPr>
        <w:pStyle w:val="5"/>
        <w:numPr>
          <w:ilvl w:val="0"/>
          <w:numId w:val="1"/>
        </w:numPr>
        <w:ind w:firstLineChars="0"/>
        <w:rPr>
          <w:ins w:id="198" w:author="Administrator" w:date="2015-01-27T17:07:57Z"/>
          <w:rFonts w:hint="eastAsia"/>
        </w:rPr>
      </w:pPr>
      <w:r>
        <w:rPr>
          <w:rFonts w:hint="eastAsia"/>
        </w:rPr>
        <w:t>企业搜索简历库的页面和游客的搜索条件一样？</w:t>
      </w:r>
    </w:p>
    <w:p>
      <w:pPr>
        <w:pStyle w:val="5"/>
        <w:numPr>
          <w:numId w:val="0"/>
          <w:ins w:id="201" w:author="Administrator" w:date="2015-01-27T17:07:57Z"/>
        </w:numPr>
        <w:ind w:left="0" w:firstLine="0" w:firstLineChars="0"/>
        <w:rPr>
          <w:rFonts w:hint="eastAsia" w:eastAsia="宋体"/>
          <w:lang w:eastAsia="zh-CN"/>
        </w:rPr>
        <w:pPrChange w:id="199" w:author="Administrator" w:date="2015-01-27T17:07:58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02" w:author="Administrator" w:date="2015-01-27T17:07:59Z">
        <w:r>
          <w:rPr>
            <w:rFonts w:hint="eastAsia"/>
            <w:lang w:eastAsia="zh-CN"/>
          </w:rPr>
          <w:t>已</w:t>
        </w:r>
      </w:ins>
      <w:ins w:id="203" w:author="Administrator" w:date="2015-01-27T17:08:00Z">
        <w:r>
          <w:rPr>
            <w:rFonts w:hint="eastAsia"/>
            <w:lang w:eastAsia="zh-CN"/>
          </w:rPr>
          <w:t>更新</w:t>
        </w:r>
      </w:ins>
      <w:ins w:id="204" w:author="Administrator" w:date="2015-01-27T17:08:01Z">
        <w:r>
          <w:rPr>
            <w:rFonts w:hint="eastAsia"/>
            <w:lang w:eastAsia="zh-CN"/>
          </w:rPr>
          <w:t>修改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4" type="#_x0000_t75" style="height:26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ins w:id="205" w:author="Administrator" w:date="2015-01-27T17:08:15Z"/>
          <w:rFonts w:hint="eastAsia"/>
        </w:rPr>
      </w:pPr>
      <w:r>
        <w:rPr>
          <w:rFonts w:hint="eastAsia"/>
        </w:rPr>
        <w:t>企业为什么要收藏岗位</w:t>
      </w:r>
    </w:p>
    <w:p>
      <w:pPr>
        <w:pStyle w:val="5"/>
        <w:numPr>
          <w:numId w:val="0"/>
          <w:ins w:id="208" w:author="Administrator" w:date="2015-01-27T17:08:15Z"/>
        </w:numPr>
        <w:ind w:left="0" w:firstLine="0" w:firstLineChars="0"/>
        <w:rPr>
          <w:rFonts w:hint="eastAsia" w:eastAsia="宋体"/>
          <w:lang w:eastAsia="zh-CN"/>
        </w:rPr>
        <w:pPrChange w:id="206" w:author="Administrator" w:date="2015-01-27T17:08:16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09" w:author="Administrator" w:date="2015-01-27T17:08:17Z">
        <w:r>
          <w:rPr>
            <w:rFonts w:hint="eastAsia"/>
            <w:lang w:eastAsia="zh-CN"/>
          </w:rPr>
          <w:t>哥，</w:t>
        </w:r>
      </w:ins>
      <w:ins w:id="210" w:author="Administrator" w:date="2015-01-27T17:08:18Z">
        <w:r>
          <w:rPr>
            <w:rFonts w:hint="eastAsia"/>
            <w:lang w:eastAsia="zh-CN"/>
          </w:rPr>
          <w:t>这是</w:t>
        </w:r>
      </w:ins>
      <w:ins w:id="211" w:author="Administrator" w:date="2015-01-27T17:08:19Z">
        <w:r>
          <w:rPr>
            <w:rFonts w:hint="eastAsia"/>
            <w:lang w:eastAsia="zh-CN"/>
          </w:rPr>
          <w:t>收藏</w:t>
        </w:r>
      </w:ins>
      <w:ins w:id="212" w:author="Administrator" w:date="2015-01-27T17:08:40Z">
        <w:r>
          <w:rPr>
            <w:rFonts w:hint="eastAsia"/>
            <w:lang w:eastAsia="zh-CN"/>
          </w:rPr>
          <w:t>的</w:t>
        </w:r>
      </w:ins>
      <w:ins w:id="213" w:author="Administrator" w:date="2015-01-27T17:08:21Z">
        <w:r>
          <w:rPr>
            <w:rFonts w:hint="eastAsia"/>
            <w:lang w:eastAsia="zh-CN"/>
          </w:rPr>
          <w:t>简历</w:t>
        </w:r>
      </w:ins>
      <w:ins w:id="214" w:author="Administrator" w:date="2015-01-27T17:08:22Z">
        <w:r>
          <w:rPr>
            <w:rFonts w:hint="eastAsia"/>
            <w:lang w:eastAsia="zh-CN"/>
          </w:rPr>
          <w:t>呀</w:t>
        </w:r>
      </w:ins>
      <w:ins w:id="215" w:author="Administrator" w:date="2015-01-27T17:08:24Z">
        <w:r>
          <w:rPr>
            <w:rFonts w:hint="eastAsia"/>
            <w:lang w:val="en-US" w:eastAsia="zh-CN"/>
          </w:rPr>
          <w:t>,</w:t>
        </w:r>
      </w:ins>
      <w:ins w:id="216" w:author="Administrator" w:date="2015-01-27T17:08:27Z">
        <w:r>
          <w:rPr>
            <w:rFonts w:hint="eastAsia"/>
            <w:lang w:val="en-US" w:eastAsia="zh-CN"/>
          </w:rPr>
          <w:t>就是</w:t>
        </w:r>
      </w:ins>
      <w:ins w:id="217" w:author="Administrator" w:date="2015-01-27T17:08:29Z">
        <w:r>
          <w:rPr>
            <w:rFonts w:hint="eastAsia"/>
            <w:lang w:val="en-US" w:eastAsia="zh-CN"/>
          </w:rPr>
          <w:t>APP</w:t>
        </w:r>
      </w:ins>
      <w:ins w:id="218" w:author="Administrator" w:date="2015-01-27T17:08:30Z">
        <w:r>
          <w:rPr>
            <w:rFonts w:hint="eastAsia"/>
            <w:lang w:val="en-US" w:eastAsia="zh-CN"/>
          </w:rPr>
          <w:t>里的</w:t>
        </w:r>
      </w:ins>
      <w:ins w:id="219" w:author="Administrator" w:date="2015-01-27T17:08:32Z">
        <w:r>
          <w:rPr>
            <w:rFonts w:hint="eastAsia"/>
            <w:lang w:val="en-US" w:eastAsia="zh-CN"/>
          </w:rPr>
          <w:t>兼客</w:t>
        </w:r>
      </w:ins>
      <w:ins w:id="220" w:author="Administrator" w:date="2015-01-27T17:08:33Z">
        <w:r>
          <w:rPr>
            <w:rFonts w:hint="eastAsia"/>
            <w:lang w:val="en-US" w:eastAsia="zh-CN"/>
          </w:rPr>
          <w:t>管理</w:t>
        </w:r>
      </w:ins>
      <w:ins w:id="221" w:author="Administrator" w:date="2015-01-27T17:08:34Z">
        <w:r>
          <w:rPr>
            <w:rFonts w:hint="eastAsia"/>
            <w:lang w:val="en-US" w:eastAsia="zh-CN"/>
          </w:rPr>
          <w:t>，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391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ins w:id="222" w:author="Administrator" w:date="2015-01-27T17:08:53Z"/>
          <w:rFonts w:hint="eastAsia"/>
        </w:rPr>
      </w:pPr>
      <w:r>
        <w:rPr>
          <w:rFonts w:hint="eastAsia"/>
        </w:rPr>
        <w:t>企业账户首页，这里是剩余次数还是已使用次数？</w:t>
      </w:r>
    </w:p>
    <w:p>
      <w:pPr>
        <w:pStyle w:val="5"/>
        <w:numPr>
          <w:numId w:val="0"/>
          <w:ins w:id="225" w:author="Administrator" w:date="2015-01-27T17:08:53Z"/>
        </w:numPr>
        <w:ind w:left="0" w:firstLine="0" w:firstLineChars="0"/>
        <w:rPr>
          <w:rFonts w:hint="eastAsia" w:eastAsia="宋体"/>
          <w:lang w:eastAsia="zh-CN"/>
        </w:rPr>
        <w:pPrChange w:id="223" w:author="Administrator" w:date="2015-01-27T17:08:54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26" w:author="Administrator" w:date="2015-01-27T17:09:07Z">
        <w:r>
          <w:rPr>
            <w:rFonts w:hint="eastAsia"/>
            <w:lang w:eastAsia="zh-CN"/>
          </w:rPr>
          <w:t>显示</w:t>
        </w:r>
      </w:ins>
      <w:ins w:id="227" w:author="Administrator" w:date="2015-01-27T17:09:08Z">
        <w:r>
          <w:rPr>
            <w:rFonts w:hint="eastAsia"/>
            <w:lang w:eastAsia="zh-CN"/>
          </w:rPr>
          <w:t>还</w:t>
        </w:r>
      </w:ins>
      <w:ins w:id="228" w:author="Administrator" w:date="2015-01-27T17:09:09Z">
        <w:r>
          <w:rPr>
            <w:rFonts w:hint="eastAsia"/>
            <w:lang w:eastAsia="zh-CN"/>
          </w:rPr>
          <w:t>剩余</w:t>
        </w:r>
      </w:ins>
      <w:ins w:id="229" w:author="Administrator" w:date="2015-01-27T17:09:10Z">
        <w:r>
          <w:rPr>
            <w:rFonts w:hint="eastAsia"/>
            <w:lang w:eastAsia="zh-CN"/>
          </w:rPr>
          <w:t>的次数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6" type="#_x0000_t75" style="height:222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  <w:ins w:id="232" w:author="Administrator" w:date="2015-01-27T17:09:23Z"/>
        </w:numPr>
        <w:ind w:left="0" w:firstLine="0" w:firstLineChars="0"/>
        <w:rPr>
          <w:ins w:id="233" w:author="Administrator" w:date="2015-01-27T17:09:30Z"/>
          <w:rFonts w:hint="eastAsia" w:eastAsia="宋体"/>
          <w:lang w:eastAsia="zh-CN"/>
        </w:rPr>
        <w:pPrChange w:id="230" w:author="Administrator" w:date="2015-01-27T17:09:28Z">
          <w:pPr>
            <w:pStyle w:val="5"/>
            <w:numPr>
              <w:ilvl w:val="0"/>
              <w:numId w:val="1"/>
            </w:numPr>
            <w:ind w:firstLineChars="0"/>
          </w:pPr>
        </w:pPrChange>
      </w:pPr>
      <w:r>
        <w:rPr>
          <w:rFonts w:hint="eastAsia"/>
        </w:rPr>
        <w:t>支持哪种银联卡？银联卡好像也包括信用卡吧？</w:t>
      </w:r>
    </w:p>
    <w:p>
      <w:pPr>
        <w:pStyle w:val="5"/>
        <w:numPr>
          <w:numId w:val="0"/>
          <w:ins w:id="236" w:author="Administrator" w:date="2015-01-27T17:09:23Z"/>
        </w:numPr>
        <w:ind w:left="360" w:firstLine="0" w:firstLineChars="0"/>
        <w:rPr>
          <w:rFonts w:hint="eastAsia" w:eastAsia="宋体"/>
          <w:lang w:eastAsia="zh-CN"/>
        </w:rPr>
        <w:pPrChange w:id="234" w:author="Administrator" w:date="2015-01-27T17:09:31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37" w:author="Administrator" w:date="2015-01-27T17:09:32Z">
        <w:r>
          <w:rPr>
            <w:rFonts w:hint="eastAsia"/>
            <w:lang w:eastAsia="zh-CN"/>
          </w:rPr>
          <w:t>恩，</w:t>
        </w:r>
      </w:ins>
      <w:ins w:id="238" w:author="Administrator" w:date="2015-01-27T17:09:33Z">
        <w:r>
          <w:rPr>
            <w:rFonts w:hint="eastAsia"/>
            <w:lang w:eastAsia="zh-CN"/>
          </w:rPr>
          <w:t>是</w:t>
        </w:r>
      </w:ins>
      <w:ins w:id="239" w:author="Administrator" w:date="2015-01-27T17:09:35Z">
        <w:r>
          <w:rPr>
            <w:rFonts w:hint="eastAsia"/>
            <w:lang w:eastAsia="zh-CN"/>
          </w:rPr>
          <w:t>的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377.25pt;width:37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ins w:id="240" w:author="Administrator" w:date="2015-01-27T17:10:19Z"/>
          <w:rFonts w:hint="eastAsia"/>
        </w:rPr>
      </w:pPr>
      <w:r>
        <w:rPr>
          <w:rFonts w:hint="eastAsia"/>
        </w:rPr>
        <w:t>缺少充值明细、费用使用明细、置顶、刷新、查看电话号码的明细的页面</w:t>
      </w:r>
    </w:p>
    <w:p>
      <w:pPr>
        <w:pStyle w:val="5"/>
        <w:numPr>
          <w:numId w:val="0"/>
          <w:ins w:id="243" w:author="Administrator" w:date="2015-01-27T17:10:19Z"/>
        </w:numPr>
        <w:ind w:left="0" w:firstLine="0" w:firstLineChars="0"/>
        <w:rPr>
          <w:rFonts w:hint="eastAsia" w:eastAsia="宋体"/>
          <w:lang w:eastAsia="zh-CN"/>
        </w:rPr>
        <w:pPrChange w:id="241" w:author="Administrator" w:date="2015-01-27T17:10:20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44" w:author="Administrator" w:date="2015-01-27T17:10:25Z">
        <w:r>
          <w:rPr>
            <w:rFonts w:hint="eastAsia"/>
            <w:lang w:eastAsia="zh-CN"/>
          </w:rPr>
          <w:t>目前没</w:t>
        </w:r>
      </w:ins>
      <w:ins w:id="245" w:author="Administrator" w:date="2015-01-27T17:10:27Z">
        <w:r>
          <w:rPr>
            <w:rFonts w:hint="eastAsia"/>
            <w:lang w:eastAsia="zh-CN"/>
          </w:rPr>
          <w:t>提供</w:t>
        </w:r>
      </w:ins>
      <w:ins w:id="246" w:author="Administrator" w:date="2015-01-27T17:10:28Z">
        <w:r>
          <w:rPr>
            <w:rFonts w:hint="eastAsia"/>
            <w:lang w:eastAsia="zh-CN"/>
          </w:rPr>
          <w:t>这</w:t>
        </w:r>
      </w:ins>
      <w:ins w:id="247" w:author="Administrator" w:date="2015-01-27T17:10:31Z">
        <w:r>
          <w:rPr>
            <w:rFonts w:hint="eastAsia"/>
            <w:lang w:eastAsia="zh-CN"/>
          </w:rPr>
          <w:t>些</w:t>
        </w:r>
      </w:ins>
      <w:ins w:id="248" w:author="Administrator" w:date="2015-01-27T17:10:33Z">
        <w:r>
          <w:rPr>
            <w:rFonts w:hint="eastAsia"/>
            <w:lang w:eastAsia="zh-CN"/>
          </w:rPr>
          <w:t>分类</w:t>
        </w:r>
      </w:ins>
      <w:ins w:id="249" w:author="Administrator" w:date="2015-01-27T17:10:36Z">
        <w:r>
          <w:rPr>
            <w:rFonts w:hint="eastAsia"/>
            <w:lang w:eastAsia="zh-CN"/>
          </w:rPr>
          <w:t>明细，</w:t>
        </w:r>
      </w:ins>
      <w:ins w:id="250" w:author="Administrator" w:date="2015-01-27T17:10:37Z">
        <w:r>
          <w:rPr>
            <w:rFonts w:hint="eastAsia"/>
            <w:lang w:eastAsia="zh-CN"/>
          </w:rPr>
          <w:t>都是</w:t>
        </w:r>
      </w:ins>
      <w:ins w:id="251" w:author="Administrator" w:date="2015-01-27T17:10:38Z">
        <w:r>
          <w:rPr>
            <w:rFonts w:hint="eastAsia"/>
            <w:lang w:eastAsia="zh-CN"/>
          </w:rPr>
          <w:t>综合</w:t>
        </w:r>
      </w:ins>
      <w:ins w:id="252" w:author="Administrator" w:date="2015-01-27T17:10:39Z">
        <w:r>
          <w:rPr>
            <w:rFonts w:hint="eastAsia"/>
            <w:lang w:eastAsia="zh-CN"/>
          </w:rPr>
          <w:t>到</w:t>
        </w:r>
      </w:ins>
      <w:ins w:id="253" w:author="Administrator" w:date="2015-01-27T17:10:41Z">
        <w:r>
          <w:rPr>
            <w:rFonts w:hint="eastAsia"/>
            <w:lang w:eastAsia="zh-CN"/>
          </w:rPr>
          <w:t>企业</w:t>
        </w:r>
      </w:ins>
      <w:ins w:id="254" w:author="Administrator" w:date="2015-01-27T17:10:42Z">
        <w:r>
          <w:rPr>
            <w:rFonts w:hint="eastAsia"/>
            <w:lang w:eastAsia="zh-CN"/>
          </w:rPr>
          <w:t>账户</w:t>
        </w:r>
      </w:ins>
      <w:ins w:id="255" w:author="Administrator" w:date="2015-01-27T17:10:43Z">
        <w:r>
          <w:rPr>
            <w:rFonts w:hint="eastAsia"/>
            <w:lang w:eastAsia="zh-CN"/>
          </w:rPr>
          <w:t>里的</w:t>
        </w:r>
      </w:ins>
    </w:p>
    <w:p>
      <w:pPr>
        <w:pStyle w:val="5"/>
        <w:numPr>
          <w:ilvl w:val="0"/>
          <w:numId w:val="1"/>
        </w:numPr>
        <w:ind w:firstLineChars="0"/>
        <w:rPr>
          <w:ins w:id="256" w:author="Administrator" w:date="2015-01-27T17:11:08Z"/>
          <w:rFonts w:hint="eastAsia"/>
        </w:rPr>
      </w:pPr>
      <w:r>
        <w:rPr>
          <w:rFonts w:hint="eastAsia"/>
        </w:rPr>
        <w:t>企业收藏简历的查询是查点啥</w:t>
      </w:r>
    </w:p>
    <w:p>
      <w:pPr>
        <w:pStyle w:val="5"/>
        <w:numPr>
          <w:numId w:val="0"/>
          <w:ins w:id="259" w:author="Administrator" w:date="2015-01-27T17:11:08Z"/>
        </w:numPr>
        <w:ind w:left="0" w:firstLine="0" w:firstLineChars="0"/>
        <w:rPr>
          <w:del w:id="260" w:author="Administrator" w:date="2015-01-27T17:11:50Z"/>
          <w:rFonts w:hint="eastAsia" w:eastAsia="宋体"/>
          <w:lang w:eastAsia="zh-CN"/>
        </w:rPr>
        <w:pPrChange w:id="257" w:author="Administrator" w:date="2015-01-27T17:11:08Z">
          <w:pPr>
            <w:pStyle w:val="5"/>
            <w:numPr>
              <w:ilvl w:val="0"/>
              <w:numId w:val="1"/>
            </w:numPr>
            <w:ind w:firstLineChars="0"/>
          </w:pPr>
        </w:pPrChange>
      </w:pPr>
    </w:p>
    <w:p>
      <w:pPr>
        <w:rPr>
          <w:rFonts w:hint="eastAsia"/>
        </w:rPr>
      </w:pPr>
      <w:ins w:id="261" w:author="Administrator" w:date="2015-01-27T17:11:50Z">
        <w:r>
          <w:rPr>
            <w:rFonts w:hint="eastAsia"/>
            <w:lang w:eastAsia="zh-CN"/>
          </w:rPr>
          <w:t>已</w:t>
        </w:r>
      </w:ins>
      <w:ins w:id="262" w:author="Administrator" w:date="2015-01-27T17:11:51Z">
        <w:r>
          <w:rPr>
            <w:rFonts w:hint="eastAsia"/>
            <w:lang w:eastAsia="zh-CN"/>
          </w:rPr>
          <w:t>修改</w:t>
        </w:r>
      </w:ins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8" type="#_x0000_t75" style="height:257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ins w:id="263" w:author="Administrator" w:date="2015-01-27T17:12:34Z"/>
          <w:rFonts w:hint="eastAsia"/>
        </w:rPr>
      </w:pPr>
      <w:r>
        <w:rPr>
          <w:rFonts w:hint="eastAsia"/>
        </w:rPr>
        <w:t>企业信息的编辑页面从哪里进来？</w:t>
      </w:r>
    </w:p>
    <w:p>
      <w:pPr>
        <w:pStyle w:val="5"/>
        <w:numPr>
          <w:numId w:val="0"/>
          <w:ins w:id="266" w:author="Administrator" w:date="2015-01-27T17:12:34Z"/>
        </w:numPr>
        <w:ind w:left="0" w:firstLine="0" w:firstLineChars="0"/>
        <w:rPr>
          <w:rFonts w:hint="eastAsia" w:eastAsia="宋体"/>
          <w:lang w:eastAsia="zh-CN"/>
        </w:rPr>
        <w:pPrChange w:id="264" w:author="Administrator" w:date="2015-01-27T17:12:34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67" w:author="Administrator" w:date="2015-01-27T17:12:35Z">
        <w:r>
          <w:rPr>
            <w:rFonts w:hint="eastAsia"/>
            <w:lang w:eastAsia="zh-CN"/>
          </w:rPr>
          <w:t>在</w:t>
        </w:r>
      </w:ins>
      <w:ins w:id="268" w:author="Administrator" w:date="2015-01-27T17:12:40Z">
        <w:r>
          <w:rPr>
            <w:rFonts w:hint="eastAsia"/>
            <w:lang w:eastAsia="zh-CN"/>
          </w:rPr>
          <w:t>企业</w:t>
        </w:r>
      </w:ins>
      <w:ins w:id="269" w:author="Administrator" w:date="2015-01-27T17:12:44Z">
        <w:r>
          <w:rPr>
            <w:rFonts w:hint="eastAsia"/>
            <w:lang w:eastAsia="zh-CN"/>
          </w:rPr>
          <w:t>中心</w:t>
        </w:r>
      </w:ins>
      <w:ins w:id="270" w:author="Administrator" w:date="2015-01-27T17:12:58Z">
        <w:r>
          <w:rPr>
            <w:rFonts w:hint="eastAsia"/>
            <w:lang w:eastAsia="zh-CN"/>
          </w:rPr>
          <w:t>的</w:t>
        </w:r>
      </w:ins>
      <w:ins w:id="271" w:author="Administrator" w:date="2015-01-27T17:12:59Z">
        <w:r>
          <w:rPr>
            <w:rFonts w:hint="eastAsia"/>
            <w:lang w:eastAsia="zh-CN"/>
          </w:rPr>
          <w:t>企业信</w:t>
        </w:r>
      </w:ins>
      <w:ins w:id="272" w:author="Administrator" w:date="2015-01-27T17:13:00Z">
        <w:r>
          <w:rPr>
            <w:rFonts w:hint="eastAsia"/>
            <w:lang w:eastAsia="zh-CN"/>
          </w:rPr>
          <w:t>息页</w:t>
        </w:r>
      </w:ins>
    </w:p>
    <w:p>
      <w:pPr>
        <w:pStyle w:val="5"/>
        <w:numPr>
          <w:ilvl w:val="0"/>
          <w:numId w:val="1"/>
        </w:numPr>
        <w:ind w:firstLineChars="0"/>
        <w:rPr>
          <w:ins w:id="273" w:author="Administrator" w:date="2015-01-27T17:13:14Z"/>
          <w:rFonts w:hint="eastAsia"/>
        </w:rPr>
      </w:pPr>
      <w:r>
        <w:rPr>
          <w:rFonts w:hint="eastAsia"/>
        </w:rPr>
        <w:t>企业在我们的系统中还能有收入？</w:t>
      </w:r>
    </w:p>
    <w:p>
      <w:pPr>
        <w:pStyle w:val="5"/>
        <w:numPr>
          <w:numId w:val="0"/>
          <w:ins w:id="276" w:author="Administrator" w:date="2015-01-27T17:13:14Z"/>
        </w:numPr>
        <w:ind w:left="0" w:firstLine="0" w:firstLineChars="0"/>
        <w:rPr>
          <w:rFonts w:hint="eastAsia" w:eastAsia="宋体"/>
          <w:lang w:eastAsia="zh-CN"/>
        </w:rPr>
        <w:pPrChange w:id="274" w:author="Administrator" w:date="2015-01-27T17:13:15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77" w:author="Administrator" w:date="2015-01-27T17:13:16Z">
        <w:r>
          <w:rPr>
            <w:rFonts w:hint="eastAsia"/>
            <w:lang w:eastAsia="zh-CN"/>
          </w:rPr>
          <w:t>收入就是</w:t>
        </w:r>
      </w:ins>
      <w:ins w:id="278" w:author="Administrator" w:date="2015-01-27T17:13:17Z">
        <w:r>
          <w:rPr>
            <w:rFonts w:hint="eastAsia"/>
            <w:lang w:eastAsia="zh-CN"/>
          </w:rPr>
          <w:t>他的</w:t>
        </w:r>
      </w:ins>
      <w:ins w:id="279" w:author="Administrator" w:date="2015-01-27T17:13:18Z">
        <w:r>
          <w:rPr>
            <w:rFonts w:hint="eastAsia"/>
            <w:lang w:eastAsia="zh-CN"/>
          </w:rPr>
          <w:t>充值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39" type="#_x0000_t75" style="height:30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ins w:id="280" w:author="Administrator" w:date="2015-01-27T17:15:59Z"/>
          <w:rFonts w:hint="eastAsia"/>
        </w:rPr>
      </w:pPr>
      <w:r>
        <w:rPr>
          <w:rFonts w:hint="eastAsia"/>
        </w:rPr>
        <w:t>企业没认证还能发布岗位？</w:t>
      </w:r>
    </w:p>
    <w:p>
      <w:pPr>
        <w:pStyle w:val="5"/>
        <w:numPr>
          <w:numId w:val="0"/>
          <w:ins w:id="283" w:author="Administrator" w:date="2015-01-27T17:15:59Z"/>
        </w:numPr>
        <w:ind w:left="0" w:firstLine="0" w:firstLineChars="0"/>
        <w:rPr>
          <w:rFonts w:hint="eastAsia" w:eastAsia="宋体"/>
          <w:lang w:eastAsia="zh-CN"/>
        </w:rPr>
        <w:pPrChange w:id="281" w:author="Administrator" w:date="2015-01-27T17:16:01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284" w:author="Administrator" w:date="2015-01-27T17:16:10Z">
        <w:r>
          <w:rPr>
            <w:rFonts w:hint="eastAsia"/>
            <w:lang w:eastAsia="zh-CN"/>
          </w:rPr>
          <w:t>我们</w:t>
        </w:r>
      </w:ins>
      <w:ins w:id="285" w:author="Administrator" w:date="2015-01-27T17:16:13Z">
        <w:r>
          <w:rPr>
            <w:rFonts w:hint="eastAsia"/>
            <w:lang w:eastAsia="zh-CN"/>
          </w:rPr>
          <w:t>定义</w:t>
        </w:r>
      </w:ins>
      <w:ins w:id="286" w:author="Administrator" w:date="2015-01-27T17:16:14Z">
        <w:r>
          <w:rPr>
            <w:rFonts w:hint="eastAsia"/>
            <w:lang w:eastAsia="zh-CN"/>
          </w:rPr>
          <w:t>的</w:t>
        </w:r>
      </w:ins>
      <w:ins w:id="287" w:author="Administrator" w:date="2015-01-27T17:16:16Z">
        <w:r>
          <w:rPr>
            <w:rFonts w:hint="eastAsia"/>
            <w:lang w:eastAsia="zh-CN"/>
          </w:rPr>
          <w:t>没有</w:t>
        </w:r>
      </w:ins>
      <w:ins w:id="288" w:author="Administrator" w:date="2015-01-27T17:16:21Z">
        <w:r>
          <w:rPr>
            <w:rFonts w:hint="eastAsia"/>
            <w:lang w:eastAsia="zh-CN"/>
          </w:rPr>
          <w:t>认证是</w:t>
        </w:r>
      </w:ins>
      <w:ins w:id="289" w:author="Administrator" w:date="2015-01-27T17:16:26Z">
        <w:r>
          <w:rPr>
            <w:rFonts w:hint="eastAsia"/>
            <w:lang w:eastAsia="zh-CN"/>
          </w:rPr>
          <w:t>不能</w:t>
        </w:r>
      </w:ins>
      <w:ins w:id="290" w:author="Administrator" w:date="2015-01-27T17:16:27Z">
        <w:r>
          <w:rPr>
            <w:rFonts w:hint="eastAsia"/>
            <w:lang w:eastAsia="zh-CN"/>
          </w:rPr>
          <w:t>发布</w:t>
        </w:r>
      </w:ins>
      <w:ins w:id="291" w:author="Administrator" w:date="2015-01-27T17:16:29Z">
        <w:r>
          <w:rPr>
            <w:rFonts w:hint="eastAsia"/>
            <w:lang w:eastAsia="zh-CN"/>
          </w:rPr>
          <w:t>岗位的，</w:t>
        </w:r>
      </w:ins>
      <w:ins w:id="292" w:author="Administrator" w:date="2015-01-27T17:17:04Z">
        <w:r>
          <w:rPr>
            <w:rFonts w:hint="eastAsia"/>
            <w:lang w:eastAsia="zh-CN"/>
          </w:rPr>
          <w:t>但是</w:t>
        </w:r>
      </w:ins>
      <w:ins w:id="293" w:author="Administrator" w:date="2015-01-27T17:17:06Z">
        <w:r>
          <w:rPr>
            <w:rFonts w:hint="eastAsia"/>
            <w:lang w:eastAsia="zh-CN"/>
          </w:rPr>
          <w:t>考虑到</w:t>
        </w:r>
      </w:ins>
      <w:ins w:id="294" w:author="Administrator" w:date="2015-01-27T17:17:28Z">
        <w:r>
          <w:rPr>
            <w:rFonts w:hint="eastAsia"/>
            <w:lang w:eastAsia="zh-CN"/>
          </w:rPr>
          <w:t>企业的</w:t>
        </w:r>
      </w:ins>
      <w:ins w:id="295" w:author="Administrator" w:date="2015-01-27T17:17:10Z">
        <w:r>
          <w:rPr>
            <w:rFonts w:hint="eastAsia"/>
            <w:lang w:eastAsia="zh-CN"/>
          </w:rPr>
          <w:t>诸多</w:t>
        </w:r>
      </w:ins>
      <w:ins w:id="296" w:author="Administrator" w:date="2015-01-27T17:17:12Z">
        <w:r>
          <w:rPr>
            <w:rFonts w:hint="eastAsia"/>
            <w:lang w:eastAsia="zh-CN"/>
          </w:rPr>
          <w:t>因素，</w:t>
        </w:r>
      </w:ins>
      <w:ins w:id="297" w:author="Administrator" w:date="2015-01-27T17:17:13Z">
        <w:r>
          <w:rPr>
            <w:rFonts w:hint="eastAsia"/>
            <w:lang w:eastAsia="zh-CN"/>
          </w:rPr>
          <w:t>后面</w:t>
        </w:r>
      </w:ins>
      <w:ins w:id="298" w:author="Administrator" w:date="2015-01-27T17:17:14Z">
        <w:r>
          <w:rPr>
            <w:rFonts w:hint="eastAsia"/>
            <w:lang w:eastAsia="zh-CN"/>
          </w:rPr>
          <w:t>会</w:t>
        </w:r>
      </w:ins>
      <w:ins w:id="299" w:author="Administrator" w:date="2015-01-27T17:17:18Z">
        <w:r>
          <w:rPr>
            <w:rFonts w:hint="eastAsia"/>
            <w:lang w:eastAsia="zh-CN"/>
          </w:rPr>
          <w:t>开放</w:t>
        </w:r>
      </w:ins>
      <w:ins w:id="300" w:author="Administrator" w:date="2015-01-27T17:17:20Z">
        <w:r>
          <w:rPr>
            <w:rFonts w:hint="eastAsia"/>
            <w:lang w:eastAsia="zh-CN"/>
          </w:rPr>
          <w:t>没有</w:t>
        </w:r>
      </w:ins>
      <w:ins w:id="301" w:author="Administrator" w:date="2015-01-27T17:17:34Z">
        <w:r>
          <w:rPr>
            <w:rFonts w:hint="eastAsia"/>
            <w:lang w:eastAsia="zh-CN"/>
          </w:rPr>
          <w:t>认证</w:t>
        </w:r>
      </w:ins>
      <w:ins w:id="302" w:author="Administrator" w:date="2015-01-27T17:17:35Z">
        <w:r>
          <w:rPr>
            <w:rFonts w:hint="eastAsia"/>
            <w:lang w:eastAsia="zh-CN"/>
          </w:rPr>
          <w:t>也能</w:t>
        </w:r>
      </w:ins>
      <w:ins w:id="303" w:author="Administrator" w:date="2015-01-27T17:17:42Z">
        <w:r>
          <w:rPr>
            <w:rFonts w:hint="eastAsia"/>
            <w:lang w:eastAsia="zh-CN"/>
          </w:rPr>
          <w:t>发</w:t>
        </w:r>
      </w:ins>
      <w:ins w:id="304" w:author="Administrator" w:date="2015-01-27T17:17:43Z">
        <w:r>
          <w:rPr>
            <w:rFonts w:hint="eastAsia"/>
            <w:lang w:eastAsia="zh-CN"/>
          </w:rPr>
          <w:t>布，</w:t>
        </w:r>
      </w:ins>
      <w:ins w:id="305" w:author="Administrator" w:date="2015-01-27T17:17:44Z">
        <w:r>
          <w:rPr>
            <w:rFonts w:hint="eastAsia"/>
            <w:lang w:eastAsia="zh-CN"/>
          </w:rPr>
          <w:t>你看</w:t>
        </w:r>
      </w:ins>
      <w:ins w:id="306" w:author="Administrator" w:date="2015-01-27T17:17:46Z">
        <w:r>
          <w:rPr>
            <w:rFonts w:hint="eastAsia"/>
            <w:lang w:eastAsia="zh-CN"/>
          </w:rPr>
          <w:t>如果现在</w:t>
        </w:r>
      </w:ins>
      <w:ins w:id="307" w:author="Administrator" w:date="2015-01-27T17:17:47Z">
        <w:r>
          <w:rPr>
            <w:rFonts w:hint="eastAsia"/>
            <w:lang w:eastAsia="zh-CN"/>
          </w:rPr>
          <w:t>修改</w:t>
        </w:r>
      </w:ins>
      <w:ins w:id="308" w:author="Administrator" w:date="2015-01-27T17:17:48Z">
        <w:r>
          <w:rPr>
            <w:rFonts w:hint="eastAsia"/>
            <w:lang w:eastAsia="zh-CN"/>
          </w:rPr>
          <w:t>成</w:t>
        </w:r>
      </w:ins>
      <w:ins w:id="309" w:author="Administrator" w:date="2015-01-27T17:17:50Z">
        <w:r>
          <w:rPr>
            <w:rFonts w:hint="eastAsia"/>
            <w:lang w:eastAsia="zh-CN"/>
          </w:rPr>
          <w:t>没有</w:t>
        </w:r>
      </w:ins>
      <w:ins w:id="310" w:author="Administrator" w:date="2015-01-27T17:17:54Z">
        <w:r>
          <w:rPr>
            <w:rFonts w:hint="eastAsia"/>
            <w:lang w:eastAsia="zh-CN"/>
          </w:rPr>
          <w:t>认证就</w:t>
        </w:r>
      </w:ins>
      <w:ins w:id="311" w:author="Administrator" w:date="2015-01-27T17:17:55Z">
        <w:r>
          <w:rPr>
            <w:rFonts w:hint="eastAsia"/>
            <w:lang w:eastAsia="zh-CN"/>
          </w:rPr>
          <w:t>可以</w:t>
        </w:r>
      </w:ins>
      <w:ins w:id="312" w:author="Administrator" w:date="2015-01-27T17:17:56Z">
        <w:r>
          <w:rPr>
            <w:rFonts w:hint="eastAsia"/>
            <w:lang w:eastAsia="zh-CN"/>
          </w:rPr>
          <w:t>发布，</w:t>
        </w:r>
      </w:ins>
      <w:ins w:id="313" w:author="Administrator" w:date="2015-01-27T17:17:59Z">
        <w:r>
          <w:rPr>
            <w:rFonts w:hint="eastAsia"/>
            <w:lang w:eastAsia="zh-CN"/>
          </w:rPr>
          <w:t>会不会</w:t>
        </w:r>
      </w:ins>
      <w:ins w:id="314" w:author="Administrator" w:date="2015-01-27T17:18:00Z">
        <w:r>
          <w:rPr>
            <w:rFonts w:hint="eastAsia"/>
            <w:lang w:eastAsia="zh-CN"/>
          </w:rPr>
          <w:t>影响</w:t>
        </w:r>
      </w:ins>
      <w:ins w:id="315" w:author="Administrator" w:date="2015-01-27T17:18:02Z">
        <w:r>
          <w:rPr>
            <w:rFonts w:hint="eastAsia"/>
            <w:lang w:eastAsia="zh-CN"/>
          </w:rPr>
          <w:t>整体</w:t>
        </w:r>
      </w:ins>
      <w:ins w:id="316" w:author="Administrator" w:date="2015-01-27T17:18:03Z">
        <w:r>
          <w:rPr>
            <w:rFonts w:hint="eastAsia"/>
            <w:lang w:eastAsia="zh-CN"/>
          </w:rPr>
          <w:t>开放</w:t>
        </w:r>
      </w:ins>
      <w:ins w:id="317" w:author="Administrator" w:date="2015-01-27T17:18:05Z">
        <w:r>
          <w:rPr>
            <w:rFonts w:hint="eastAsia"/>
            <w:lang w:eastAsia="zh-CN"/>
          </w:rPr>
          <w:t>进度</w:t>
        </w:r>
      </w:ins>
      <w:ins w:id="318" w:author="Administrator" w:date="2015-01-27T17:18:06Z">
        <w:r>
          <w:rPr>
            <w:rFonts w:hint="eastAsia"/>
            <w:lang w:eastAsia="zh-CN"/>
          </w:rPr>
          <w:t>，</w:t>
        </w:r>
      </w:ins>
      <w:ins w:id="319" w:author="Administrator" w:date="2015-01-27T17:18:13Z">
        <w:r>
          <w:rPr>
            <w:rFonts w:hint="eastAsia"/>
            <w:lang w:eastAsia="zh-CN"/>
          </w:rPr>
          <w:t>如果</w:t>
        </w:r>
      </w:ins>
      <w:ins w:id="320" w:author="Administrator" w:date="2015-01-27T17:18:14Z">
        <w:r>
          <w:rPr>
            <w:rFonts w:hint="eastAsia"/>
            <w:lang w:eastAsia="zh-CN"/>
          </w:rPr>
          <w:t>会</w:t>
        </w:r>
      </w:ins>
      <w:ins w:id="321" w:author="Administrator" w:date="2015-01-27T17:18:15Z">
        <w:r>
          <w:rPr>
            <w:rFonts w:hint="eastAsia"/>
            <w:lang w:eastAsia="zh-CN"/>
          </w:rPr>
          <w:t>影响，</w:t>
        </w:r>
      </w:ins>
      <w:ins w:id="322" w:author="Administrator" w:date="2015-01-27T17:18:16Z">
        <w:r>
          <w:rPr>
            <w:rFonts w:hint="eastAsia"/>
            <w:lang w:eastAsia="zh-CN"/>
          </w:rPr>
          <w:t>我们</w:t>
        </w:r>
      </w:ins>
      <w:ins w:id="323" w:author="Administrator" w:date="2015-01-27T17:18:17Z">
        <w:r>
          <w:rPr>
            <w:rFonts w:hint="eastAsia"/>
            <w:lang w:eastAsia="zh-CN"/>
          </w:rPr>
          <w:t>等</w:t>
        </w:r>
      </w:ins>
      <w:ins w:id="324" w:author="Administrator" w:date="2015-01-27T17:18:18Z">
        <w:r>
          <w:rPr>
            <w:rFonts w:hint="eastAsia"/>
            <w:lang w:eastAsia="zh-CN"/>
          </w:rPr>
          <w:t>后面</w:t>
        </w:r>
      </w:ins>
      <w:ins w:id="325" w:author="Administrator" w:date="2015-01-27T17:18:19Z">
        <w:r>
          <w:rPr>
            <w:rFonts w:hint="eastAsia"/>
            <w:lang w:eastAsia="zh-CN"/>
          </w:rPr>
          <w:t>再去</w:t>
        </w:r>
      </w:ins>
      <w:ins w:id="326" w:author="Administrator" w:date="2015-01-27T17:18:22Z">
        <w:r>
          <w:rPr>
            <w:rFonts w:hint="eastAsia"/>
            <w:lang w:eastAsia="zh-CN"/>
          </w:rPr>
          <w:t>修改，</w:t>
        </w:r>
      </w:ins>
      <w:ins w:id="327" w:author="Administrator" w:date="2015-01-27T17:18:34Z">
        <w:r>
          <w:rPr>
            <w:rFonts w:hint="eastAsia"/>
            <w:lang w:eastAsia="zh-CN"/>
          </w:rPr>
          <w:t>一切</w:t>
        </w:r>
      </w:ins>
      <w:ins w:id="328" w:author="Administrator" w:date="2015-01-27T17:18:35Z">
        <w:r>
          <w:rPr>
            <w:rFonts w:hint="eastAsia"/>
            <w:lang w:eastAsia="zh-CN"/>
          </w:rPr>
          <w:t>还是</w:t>
        </w:r>
      </w:ins>
      <w:ins w:id="329" w:author="Administrator" w:date="2015-01-27T17:18:36Z">
        <w:r>
          <w:rPr>
            <w:rFonts w:hint="eastAsia"/>
            <w:lang w:eastAsia="zh-CN"/>
          </w:rPr>
          <w:t>以</w:t>
        </w:r>
      </w:ins>
      <w:ins w:id="330" w:author="Administrator" w:date="2015-01-27T17:18:37Z">
        <w:r>
          <w:rPr>
            <w:rFonts w:hint="eastAsia"/>
            <w:lang w:eastAsia="zh-CN"/>
          </w:rPr>
          <w:t>整体</w:t>
        </w:r>
      </w:ins>
      <w:ins w:id="331" w:author="Administrator" w:date="2015-01-27T17:18:38Z">
        <w:r>
          <w:rPr>
            <w:rFonts w:hint="eastAsia"/>
            <w:lang w:eastAsia="zh-CN"/>
          </w:rPr>
          <w:t>的</w:t>
        </w:r>
      </w:ins>
      <w:ins w:id="332" w:author="Administrator" w:date="2015-01-27T17:18:39Z">
        <w:r>
          <w:rPr>
            <w:rFonts w:hint="eastAsia"/>
            <w:lang w:eastAsia="zh-CN"/>
          </w:rPr>
          <w:t>进度</w:t>
        </w:r>
      </w:ins>
      <w:ins w:id="333" w:author="Administrator" w:date="2015-01-27T17:18:40Z">
        <w:r>
          <w:rPr>
            <w:rFonts w:hint="eastAsia"/>
            <w:lang w:eastAsia="zh-CN"/>
          </w:rPr>
          <w:t>为准</w:t>
        </w:r>
      </w:ins>
      <w:ins w:id="334" w:author="Administrator" w:date="2015-01-27T17:19:07Z">
        <w:r>
          <w:rPr>
            <w:rFonts w:hint="eastAsia"/>
            <w:lang w:eastAsia="zh-CN"/>
          </w:rPr>
          <w:t>，</w:t>
        </w:r>
      </w:ins>
      <w:ins w:id="335" w:author="Administrator" w:date="2015-01-27T17:19:08Z">
        <w:r>
          <w:rPr>
            <w:rFonts w:hint="eastAsia"/>
            <w:lang w:eastAsia="zh-CN"/>
          </w:rPr>
          <w:t>这个</w:t>
        </w:r>
      </w:ins>
      <w:ins w:id="336" w:author="Administrator" w:date="2015-01-27T17:19:09Z">
        <w:r>
          <w:rPr>
            <w:rFonts w:hint="eastAsia"/>
            <w:lang w:eastAsia="zh-CN"/>
          </w:rPr>
          <w:t>问题</w:t>
        </w:r>
      </w:ins>
      <w:ins w:id="337" w:author="Administrator" w:date="2015-01-27T17:19:10Z">
        <w:r>
          <w:rPr>
            <w:rFonts w:hint="eastAsia"/>
            <w:lang w:eastAsia="zh-CN"/>
          </w:rPr>
          <w:t>请</w:t>
        </w:r>
      </w:ins>
      <w:ins w:id="338" w:author="Administrator" w:date="2015-01-27T17:19:12Z">
        <w:r>
          <w:rPr>
            <w:rFonts w:hint="eastAsia"/>
            <w:lang w:eastAsia="zh-CN"/>
          </w:rPr>
          <w:t>单独</w:t>
        </w:r>
      </w:ins>
      <w:ins w:id="339" w:author="Administrator" w:date="2015-01-27T17:19:13Z">
        <w:r>
          <w:rPr>
            <w:rFonts w:hint="eastAsia"/>
            <w:lang w:eastAsia="zh-CN"/>
          </w:rPr>
          <w:t>给我</w:t>
        </w:r>
      </w:ins>
      <w:ins w:id="340" w:author="Administrator" w:date="2015-01-27T17:19:14Z">
        <w:r>
          <w:rPr>
            <w:rFonts w:hint="eastAsia"/>
            <w:lang w:eastAsia="zh-CN"/>
          </w:rPr>
          <w:t>一个</w:t>
        </w:r>
      </w:ins>
      <w:ins w:id="341" w:author="Administrator" w:date="2015-01-27T17:19:15Z">
        <w:r>
          <w:rPr>
            <w:rFonts w:hint="eastAsia"/>
            <w:lang w:eastAsia="zh-CN"/>
          </w:rPr>
          <w:t>回复</w:t>
        </w:r>
      </w:ins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40" type="#_x0000_t75" style="height:225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ins w:id="342" w:author="Administrator" w:date="2015-01-27T17:27:17Z"/>
          <w:rFonts w:hint="eastAsia"/>
        </w:rPr>
      </w:pPr>
      <w:r>
        <w:rPr>
          <w:rFonts w:hint="eastAsia"/>
        </w:rPr>
        <w:t>岗位历史模板的页面长什么样？历史模板中有哪些信息？</w:t>
      </w:r>
    </w:p>
    <w:p>
      <w:pPr>
        <w:pStyle w:val="5"/>
        <w:numPr>
          <w:numId w:val="0"/>
          <w:ins w:id="345" w:author="Administrator" w:date="2015-01-27T17:27:17Z"/>
        </w:numPr>
        <w:ind w:left="0" w:firstLine="0" w:firstLineChars="0"/>
        <w:rPr>
          <w:rFonts w:hint="eastAsia" w:eastAsia="宋体"/>
          <w:lang w:eastAsia="zh-CN"/>
        </w:rPr>
        <w:pPrChange w:id="343" w:author="Administrator" w:date="2015-01-27T17:27:17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346" w:author="Administrator" w:date="2015-01-27T17:27:25Z">
        <w:r>
          <w:rPr>
            <w:rFonts w:hint="eastAsia"/>
            <w:lang w:eastAsia="zh-CN"/>
          </w:rPr>
          <w:t>已</w:t>
        </w:r>
      </w:ins>
      <w:ins w:id="347" w:author="Administrator" w:date="2015-01-27T17:27:26Z">
        <w:r>
          <w:rPr>
            <w:rFonts w:hint="eastAsia"/>
            <w:lang w:eastAsia="zh-CN"/>
          </w:rPr>
          <w:t>更新到</w:t>
        </w:r>
      </w:ins>
      <w:ins w:id="348" w:author="Administrator" w:date="2015-01-27T17:27:28Z">
        <w:r>
          <w:rPr>
            <w:rFonts w:hint="eastAsia"/>
            <w:lang w:eastAsia="zh-CN"/>
          </w:rPr>
          <w:t>发布</w:t>
        </w:r>
      </w:ins>
      <w:ins w:id="349" w:author="Administrator" w:date="2015-01-27T17:27:29Z">
        <w:r>
          <w:rPr>
            <w:rFonts w:hint="eastAsia"/>
            <w:lang w:eastAsia="zh-CN"/>
          </w:rPr>
          <w:t>岗位</w:t>
        </w:r>
      </w:ins>
      <w:ins w:id="350" w:author="Administrator" w:date="2015-01-27T17:27:30Z">
        <w:r>
          <w:rPr>
            <w:rFonts w:hint="eastAsia"/>
            <w:lang w:eastAsia="zh-CN"/>
          </w:rPr>
          <w:t>页</w:t>
        </w:r>
      </w:ins>
      <w:ins w:id="351" w:author="Administrator" w:date="2015-01-27T17:27:32Z">
        <w:r>
          <w:rPr>
            <w:rFonts w:hint="eastAsia"/>
            <w:lang w:eastAsia="zh-CN"/>
          </w:rPr>
          <w:t>，</w:t>
        </w:r>
      </w:ins>
      <w:ins w:id="352" w:author="Administrator" w:date="2015-01-27T17:27:36Z">
        <w:r>
          <w:rPr>
            <w:rFonts w:hint="eastAsia"/>
            <w:lang w:eastAsia="zh-CN"/>
          </w:rPr>
          <w:t>没有</w:t>
        </w:r>
      </w:ins>
      <w:ins w:id="353" w:author="Administrator" w:date="2015-01-27T17:27:37Z">
        <w:r>
          <w:rPr>
            <w:rFonts w:hint="eastAsia"/>
            <w:lang w:eastAsia="zh-CN"/>
          </w:rPr>
          <w:t>设置</w:t>
        </w:r>
      </w:ins>
      <w:ins w:id="354" w:author="Administrator" w:date="2015-01-27T17:27:38Z">
        <w:r>
          <w:rPr>
            <w:rFonts w:hint="eastAsia"/>
            <w:lang w:eastAsia="zh-CN"/>
          </w:rPr>
          <w:t>历史</w:t>
        </w:r>
      </w:ins>
      <w:ins w:id="355" w:author="Administrator" w:date="2015-01-27T17:27:41Z">
        <w:r>
          <w:rPr>
            <w:rFonts w:hint="eastAsia"/>
            <w:lang w:eastAsia="zh-CN"/>
          </w:rPr>
          <w:t>模板</w:t>
        </w:r>
      </w:ins>
      <w:ins w:id="356" w:author="Administrator" w:date="2015-01-27T17:27:42Z">
        <w:r>
          <w:rPr>
            <w:rFonts w:hint="eastAsia"/>
            <w:lang w:eastAsia="zh-CN"/>
          </w:rPr>
          <w:t>的</w:t>
        </w:r>
      </w:ins>
      <w:ins w:id="357" w:author="Administrator" w:date="2015-01-27T17:27:43Z">
        <w:r>
          <w:rPr>
            <w:rFonts w:hint="eastAsia"/>
            <w:lang w:eastAsia="zh-CN"/>
          </w:rPr>
          <w:t>单独</w:t>
        </w:r>
      </w:ins>
      <w:ins w:id="358" w:author="Administrator" w:date="2015-01-27T17:27:44Z">
        <w:r>
          <w:rPr>
            <w:rFonts w:hint="eastAsia"/>
            <w:lang w:eastAsia="zh-CN"/>
          </w:rPr>
          <w:t>页面，</w:t>
        </w:r>
      </w:ins>
      <w:ins w:id="359" w:author="Administrator" w:date="2015-01-27T17:27:46Z">
        <w:r>
          <w:rPr>
            <w:rFonts w:hint="eastAsia"/>
            <w:lang w:eastAsia="zh-CN"/>
          </w:rPr>
          <w:t>直接</w:t>
        </w:r>
      </w:ins>
      <w:ins w:id="360" w:author="Administrator" w:date="2015-01-27T17:27:52Z">
        <w:r>
          <w:rPr>
            <w:rFonts w:hint="eastAsia"/>
            <w:lang w:eastAsia="zh-CN"/>
          </w:rPr>
          <w:t>从</w:t>
        </w:r>
      </w:ins>
      <w:ins w:id="361" w:author="Administrator" w:date="2015-01-27T17:27:54Z">
        <w:r>
          <w:rPr>
            <w:rFonts w:hint="eastAsia"/>
            <w:lang w:eastAsia="zh-CN"/>
          </w:rPr>
          <w:t>历史</w:t>
        </w:r>
      </w:ins>
      <w:ins w:id="362" w:author="Administrator" w:date="2015-01-27T17:27:57Z">
        <w:r>
          <w:rPr>
            <w:rFonts w:hint="eastAsia"/>
            <w:lang w:eastAsia="zh-CN"/>
          </w:rPr>
          <w:t>模板</w:t>
        </w:r>
      </w:ins>
      <w:ins w:id="363" w:author="Administrator" w:date="2015-01-27T17:27:58Z">
        <w:r>
          <w:rPr>
            <w:rFonts w:hint="eastAsia"/>
            <w:lang w:eastAsia="zh-CN"/>
          </w:rPr>
          <w:t>列表</w:t>
        </w:r>
      </w:ins>
      <w:ins w:id="364" w:author="Administrator" w:date="2015-01-27T17:28:00Z">
        <w:r>
          <w:rPr>
            <w:rFonts w:hint="eastAsia"/>
            <w:lang w:eastAsia="zh-CN"/>
          </w:rPr>
          <w:t>点击</w:t>
        </w:r>
      </w:ins>
      <w:ins w:id="365" w:author="Administrator" w:date="2015-01-27T17:28:05Z">
        <w:r>
          <w:rPr>
            <w:rFonts w:hint="eastAsia"/>
            <w:lang w:eastAsia="zh-CN"/>
          </w:rPr>
          <w:t>某一条，</w:t>
        </w:r>
      </w:ins>
      <w:ins w:id="366" w:author="Administrator" w:date="2015-01-27T17:28:06Z">
        <w:r>
          <w:rPr>
            <w:rFonts w:hint="eastAsia"/>
            <w:lang w:eastAsia="zh-CN"/>
          </w:rPr>
          <w:t>就</w:t>
        </w:r>
      </w:ins>
      <w:ins w:id="367" w:author="Administrator" w:date="2015-01-27T17:28:07Z">
        <w:r>
          <w:rPr>
            <w:rFonts w:hint="eastAsia"/>
            <w:lang w:eastAsia="zh-CN"/>
          </w:rPr>
          <w:t>直接</w:t>
        </w:r>
      </w:ins>
      <w:ins w:id="368" w:author="Administrator" w:date="2015-01-27T17:28:10Z">
        <w:r>
          <w:rPr>
            <w:rFonts w:hint="eastAsia"/>
            <w:lang w:eastAsia="zh-CN"/>
          </w:rPr>
          <w:t>套用了</w:t>
        </w:r>
      </w:ins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ins w:id="369" w:author="Administrator" w:date="2015-01-27T17:19:30Z"/>
          <w:rFonts w:hint="eastAsia"/>
        </w:rPr>
      </w:pPr>
      <w:r>
        <w:rPr>
          <w:rFonts w:hint="eastAsia"/>
        </w:rPr>
        <w:t>修改手机号没有找到对应页面和入口</w:t>
      </w:r>
    </w:p>
    <w:p>
      <w:pPr>
        <w:pStyle w:val="5"/>
        <w:numPr>
          <w:numId w:val="0"/>
          <w:ins w:id="372" w:author="Administrator" w:date="2015-01-27T17:19:30Z"/>
        </w:numPr>
        <w:ind w:left="0" w:firstLine="0" w:firstLineChars="0"/>
        <w:rPr>
          <w:rFonts w:hint="eastAsia" w:eastAsia="宋体"/>
          <w:lang w:eastAsia="zh-CN"/>
        </w:rPr>
        <w:pPrChange w:id="370" w:author="Administrator" w:date="2015-01-27T17:19:31Z">
          <w:pPr>
            <w:pStyle w:val="5"/>
            <w:numPr>
              <w:ilvl w:val="0"/>
              <w:numId w:val="1"/>
            </w:numPr>
            <w:ind w:firstLineChars="0"/>
          </w:pPr>
        </w:pPrChange>
      </w:pPr>
      <w:ins w:id="373" w:author="Administrator" w:date="2015-01-27T17:19:32Z">
        <w:r>
          <w:rPr>
            <w:rFonts w:hint="eastAsia"/>
            <w:lang w:eastAsia="zh-CN"/>
          </w:rPr>
          <w:t>已</w:t>
        </w:r>
      </w:ins>
      <w:ins w:id="374" w:author="Administrator" w:date="2015-01-27T17:19:33Z">
        <w:r>
          <w:rPr>
            <w:rFonts w:hint="eastAsia"/>
            <w:lang w:eastAsia="zh-CN"/>
          </w:rPr>
          <w:t>新</w:t>
        </w:r>
      </w:ins>
      <w:ins w:id="375" w:author="Administrator" w:date="2015-01-27T17:19:34Z">
        <w:r>
          <w:rPr>
            <w:rFonts w:hint="eastAsia"/>
            <w:lang w:eastAsia="zh-CN"/>
          </w:rPr>
          <w:t>增到</w:t>
        </w:r>
      </w:ins>
      <w:ins w:id="376" w:author="Administrator" w:date="2015-01-27T17:20:20Z">
        <w:r>
          <w:rPr>
            <w:rFonts w:hint="eastAsia"/>
            <w:lang w:eastAsia="zh-CN"/>
          </w:rPr>
          <w:t>学生</w:t>
        </w:r>
      </w:ins>
      <w:ins w:id="377" w:author="Administrator" w:date="2015-01-27T17:19:38Z">
        <w:r>
          <w:rPr>
            <w:rFonts w:hint="eastAsia"/>
            <w:lang w:eastAsia="zh-CN"/>
          </w:rPr>
          <w:t>端，</w:t>
        </w:r>
      </w:ins>
      <w:ins w:id="378" w:author="Administrator" w:date="2015-01-27T17:20:24Z">
        <w:r>
          <w:rPr>
            <w:rFonts w:hint="eastAsia"/>
            <w:lang w:eastAsia="zh-CN"/>
          </w:rPr>
          <w:t>企业</w:t>
        </w:r>
      </w:ins>
      <w:ins w:id="379" w:author="Administrator" w:date="2015-01-27T17:19:41Z">
        <w:r>
          <w:rPr>
            <w:rFonts w:hint="eastAsia"/>
            <w:lang w:eastAsia="zh-CN"/>
          </w:rPr>
          <w:t>端</w:t>
        </w:r>
      </w:ins>
      <w:ins w:id="380" w:author="Administrator" w:date="2015-01-27T17:19:45Z">
        <w:r>
          <w:rPr>
            <w:rFonts w:hint="eastAsia"/>
            <w:lang w:eastAsia="zh-CN"/>
          </w:rPr>
          <w:t>同理</w:t>
        </w:r>
      </w:ins>
      <w:ins w:id="381" w:author="Administrator" w:date="2015-01-27T17:23:11Z">
        <w:r>
          <w:rPr>
            <w:rFonts w:hint="eastAsia"/>
            <w:lang w:eastAsia="zh-CN"/>
          </w:rPr>
          <w:t>，</w:t>
        </w:r>
      </w:ins>
      <w:ins w:id="382" w:author="Administrator" w:date="2015-01-27T17:23:12Z">
        <w:r>
          <w:rPr>
            <w:rFonts w:hint="eastAsia"/>
            <w:lang w:eastAsia="zh-CN"/>
          </w:rPr>
          <w:t>修改</w:t>
        </w:r>
      </w:ins>
      <w:ins w:id="383" w:author="Administrator" w:date="2015-01-27T17:23:13Z">
        <w:r>
          <w:rPr>
            <w:rFonts w:hint="eastAsia"/>
            <w:lang w:eastAsia="zh-CN"/>
          </w:rPr>
          <w:t>密码</w:t>
        </w:r>
      </w:ins>
      <w:ins w:id="384" w:author="Administrator" w:date="2015-01-27T17:23:14Z">
        <w:r>
          <w:rPr>
            <w:rFonts w:hint="eastAsia"/>
            <w:lang w:eastAsia="zh-CN"/>
          </w:rPr>
          <w:t>和</w:t>
        </w:r>
      </w:ins>
      <w:ins w:id="385" w:author="Administrator" w:date="2015-01-27T17:23:16Z">
        <w:r>
          <w:rPr>
            <w:rFonts w:hint="eastAsia"/>
            <w:lang w:eastAsia="zh-CN"/>
          </w:rPr>
          <w:t>修改</w:t>
        </w:r>
      </w:ins>
      <w:ins w:id="386" w:author="Administrator" w:date="2015-01-27T17:23:18Z">
        <w:r>
          <w:rPr>
            <w:rFonts w:hint="eastAsia"/>
            <w:lang w:eastAsia="zh-CN"/>
          </w:rPr>
          <w:t>绑定</w:t>
        </w:r>
      </w:ins>
      <w:ins w:id="387" w:author="Administrator" w:date="2015-01-27T17:23:19Z">
        <w:r>
          <w:rPr>
            <w:rFonts w:hint="eastAsia"/>
            <w:lang w:eastAsia="zh-CN"/>
          </w:rPr>
          <w:t>手机</w:t>
        </w:r>
      </w:ins>
      <w:ins w:id="388" w:author="Administrator" w:date="2015-01-27T17:23:21Z">
        <w:r>
          <w:rPr>
            <w:rFonts w:hint="eastAsia"/>
            <w:lang w:eastAsia="zh-CN"/>
          </w:rPr>
          <w:t>号</w:t>
        </w:r>
      </w:ins>
      <w:ins w:id="389" w:author="Administrator" w:date="2015-01-27T17:23:22Z">
        <w:r>
          <w:rPr>
            <w:rFonts w:hint="eastAsia"/>
            <w:lang w:eastAsia="zh-CN"/>
          </w:rPr>
          <w:t>的</w:t>
        </w:r>
      </w:ins>
      <w:ins w:id="390" w:author="Administrator" w:date="2015-01-27T17:23:23Z">
        <w:r>
          <w:rPr>
            <w:rFonts w:hint="eastAsia"/>
            <w:lang w:eastAsia="zh-CN"/>
          </w:rPr>
          <w:t>入口</w:t>
        </w:r>
      </w:ins>
      <w:ins w:id="391" w:author="Administrator" w:date="2015-01-27T17:23:24Z">
        <w:r>
          <w:rPr>
            <w:rFonts w:hint="eastAsia"/>
            <w:lang w:eastAsia="zh-CN"/>
          </w:rPr>
          <w:t>都在</w:t>
        </w:r>
      </w:ins>
      <w:ins w:id="392" w:author="Administrator" w:date="2015-01-27T17:23:27Z">
        <w:r>
          <w:rPr>
            <w:rFonts w:hint="eastAsia"/>
            <w:lang w:eastAsia="zh-CN"/>
          </w:rPr>
          <w:t>右上角的</w:t>
        </w:r>
      </w:ins>
      <w:ins w:id="393" w:author="Administrator" w:date="2015-01-27T17:23:29Z">
        <w:r>
          <w:rPr>
            <w:rFonts w:hint="eastAsia"/>
            <w:lang w:eastAsia="zh-CN"/>
          </w:rPr>
          <w:t>学生</w:t>
        </w:r>
      </w:ins>
      <w:ins w:id="394" w:author="Administrator" w:date="2015-01-27T17:23:32Z">
        <w:r>
          <w:rPr>
            <w:rFonts w:hint="eastAsia"/>
            <w:lang w:eastAsia="zh-CN"/>
          </w:rPr>
          <w:t>（</w:t>
        </w:r>
      </w:ins>
      <w:ins w:id="395" w:author="Administrator" w:date="2015-01-27T17:23:35Z">
        <w:r>
          <w:rPr>
            <w:rFonts w:hint="eastAsia"/>
            <w:lang w:eastAsia="zh-CN"/>
          </w:rPr>
          <w:t>企业</w:t>
        </w:r>
      </w:ins>
      <w:ins w:id="396" w:author="Administrator" w:date="2015-01-27T17:23:39Z">
        <w:r>
          <w:rPr>
            <w:rFonts w:hint="eastAsia"/>
            <w:lang w:val="en-US" w:eastAsia="zh-CN"/>
          </w:rPr>
          <w:t>}</w:t>
        </w:r>
      </w:ins>
      <w:ins w:id="397" w:author="Administrator" w:date="2015-01-27T17:23:43Z">
        <w:r>
          <w:rPr>
            <w:rFonts w:hint="eastAsia"/>
            <w:lang w:val="en-US" w:eastAsia="zh-CN"/>
          </w:rPr>
          <w:t>下来</w:t>
        </w:r>
      </w:ins>
      <w:ins w:id="398" w:author="Administrator" w:date="2015-01-27T17:23:45Z">
        <w:r>
          <w:rPr>
            <w:rFonts w:hint="eastAsia"/>
            <w:lang w:val="en-US" w:eastAsia="zh-CN"/>
          </w:rPr>
          <w:t>框下；</w:t>
        </w:r>
      </w:ins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2507108">
    <w:nsid w:val="163401E4"/>
    <w:multiLevelType w:val="multilevel"/>
    <w:tmpl w:val="163401E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2507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2454"/>
    <w:rsid w:val="00041285"/>
    <w:rsid w:val="000B2222"/>
    <w:rsid w:val="0015627A"/>
    <w:rsid w:val="00171049"/>
    <w:rsid w:val="00277C54"/>
    <w:rsid w:val="002836D6"/>
    <w:rsid w:val="00315660"/>
    <w:rsid w:val="003C52B7"/>
    <w:rsid w:val="00411DE9"/>
    <w:rsid w:val="004F2D39"/>
    <w:rsid w:val="005679F2"/>
    <w:rsid w:val="00577E6E"/>
    <w:rsid w:val="005A3F57"/>
    <w:rsid w:val="005E156C"/>
    <w:rsid w:val="005E2ACC"/>
    <w:rsid w:val="005F7B61"/>
    <w:rsid w:val="00695F9C"/>
    <w:rsid w:val="006B347A"/>
    <w:rsid w:val="00727A6E"/>
    <w:rsid w:val="00776EE2"/>
    <w:rsid w:val="00786408"/>
    <w:rsid w:val="007B74E6"/>
    <w:rsid w:val="007E4436"/>
    <w:rsid w:val="008A347B"/>
    <w:rsid w:val="008D7334"/>
    <w:rsid w:val="009A5FD4"/>
    <w:rsid w:val="00A51187"/>
    <w:rsid w:val="00A800AC"/>
    <w:rsid w:val="00B70287"/>
    <w:rsid w:val="00BA27CA"/>
    <w:rsid w:val="00BA732E"/>
    <w:rsid w:val="00BB2454"/>
    <w:rsid w:val="00BE2C1A"/>
    <w:rsid w:val="00BE387B"/>
    <w:rsid w:val="00C75AA5"/>
    <w:rsid w:val="00C97558"/>
    <w:rsid w:val="00D45835"/>
    <w:rsid w:val="00D6323C"/>
    <w:rsid w:val="00D8415F"/>
    <w:rsid w:val="00E003D6"/>
    <w:rsid w:val="00E25305"/>
    <w:rsid w:val="00E86DEA"/>
    <w:rsid w:val="00EA71BC"/>
    <w:rsid w:val="00F30745"/>
    <w:rsid w:val="00F32888"/>
    <w:rsid w:val="06413050"/>
    <w:rsid w:val="116A1D1E"/>
    <w:rsid w:val="1B531365"/>
    <w:rsid w:val="1C4D157D"/>
    <w:rsid w:val="1C9B387A"/>
    <w:rsid w:val="1E2C078D"/>
    <w:rsid w:val="20194AB6"/>
    <w:rsid w:val="2D6D5012"/>
    <w:rsid w:val="313A1850"/>
    <w:rsid w:val="33D44A17"/>
    <w:rsid w:val="35A70CA2"/>
    <w:rsid w:val="3F5F7F07"/>
    <w:rsid w:val="4A287AB5"/>
    <w:rsid w:val="4A7D0844"/>
    <w:rsid w:val="53A909D1"/>
    <w:rsid w:val="54B7310D"/>
    <w:rsid w:val="5A165757"/>
    <w:rsid w:val="607E735B"/>
    <w:rsid w:val="62001A55"/>
    <w:rsid w:val="65975DB9"/>
    <w:rsid w:val="665F3603"/>
    <w:rsid w:val="6E8A28E9"/>
    <w:rsid w:val="71EB4575"/>
    <w:rsid w:val="74447BCC"/>
    <w:rsid w:val="74A5696C"/>
    <w:rsid w:val="7696299F"/>
    <w:rsid w:val="7BE350C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</Words>
  <Characters>491</Characters>
  <Lines>4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2015-01-27T01:32:00Z</dcterms:created>
  <dc:creator>admin</dc:creator>
  <cp:lastModifiedBy>Administrator</cp:lastModifiedBy>
  <dcterms:modified xsi:type="dcterms:W3CDTF">2015-01-27T09:28:11Z</dcterms:modified>
  <dc:title>首页banner右侧的下拉三角形是什么意思：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