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游客进来没有“找兼职”或“发布岗位”的链接了？</w:t>
      </w:r>
    </w:p>
    <w:p>
      <w:pPr>
        <w:rPr>
          <w:ins w:id="0" w:author="Administrator" w:date="2015-01-28T11:01:04Z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25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ins w:id="1" w:author="Administrator" w:date="2015-01-28T11:01:05Z">
        <w:r>
          <w:rPr>
            <w:rFonts w:hint="eastAsia"/>
            <w:lang w:eastAsia="zh-CN"/>
          </w:rPr>
          <w:t>已</w:t>
        </w:r>
      </w:ins>
      <w:ins w:id="2" w:author="Administrator" w:date="2015-01-28T11:01:06Z">
        <w:r>
          <w:rPr>
            <w:rFonts w:hint="eastAsia"/>
            <w:lang w:eastAsia="zh-CN"/>
          </w:rPr>
          <w:t>修改</w:t>
        </w:r>
      </w:ins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ins w:id="3" w:author="Administrator" w:date="2015-01-28T11:01:10Z"/>
          <w:rFonts w:hint="eastAsia"/>
        </w:rPr>
      </w:pPr>
      <w:r>
        <w:rPr>
          <w:rFonts w:hint="eastAsia"/>
        </w:rPr>
        <w:t>缺少订阅条件的删除、修改的页面</w:t>
      </w:r>
    </w:p>
    <w:p>
      <w:pPr>
        <w:pStyle w:val="7"/>
        <w:numPr>
          <w:numId w:val="0"/>
          <w:ins w:id="6" w:author="Administrator" w:date="2015-01-28T11:01:10Z"/>
        </w:numPr>
        <w:ind w:left="0" w:firstLine="0" w:firstLineChars="0"/>
        <w:rPr>
          <w:rFonts w:hint="eastAsia" w:eastAsia="宋体"/>
          <w:lang w:eastAsia="zh-CN"/>
        </w:rPr>
        <w:pPrChange w:id="4" w:author="Administrator" w:date="2015-01-28T11:01:11Z">
          <w:pPr>
            <w:pStyle w:val="7"/>
            <w:numPr>
              <w:ilvl w:val="0"/>
              <w:numId w:val="1"/>
            </w:numPr>
            <w:ind w:firstLineChars="0"/>
          </w:pPr>
        </w:pPrChange>
      </w:pPr>
      <w:ins w:id="7" w:author="Administrator" w:date="2015-01-28T11:01:12Z">
        <w:r>
          <w:rPr>
            <w:rFonts w:hint="eastAsia"/>
            <w:lang w:eastAsia="zh-CN"/>
          </w:rPr>
          <w:t>已</w:t>
        </w:r>
      </w:ins>
      <w:ins w:id="8" w:author="Administrator" w:date="2015-01-28T11:01:13Z">
        <w:r>
          <w:rPr>
            <w:rFonts w:hint="eastAsia"/>
            <w:lang w:eastAsia="zh-CN"/>
          </w:rPr>
          <w:t>新增</w:t>
        </w:r>
      </w:ins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企业搜索简历库的模糊查询是输入什么？</w:t>
      </w:r>
    </w:p>
    <w:p>
      <w:pPr>
        <w:rPr>
          <w:ins w:id="9" w:author="Administrator" w:date="2015-01-28T11:01:18Z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91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ins w:id="10" w:author="Administrator" w:date="2015-01-28T11:01:19Z">
        <w:r>
          <w:rPr>
            <w:rFonts w:hint="eastAsia"/>
            <w:lang w:eastAsia="zh-CN"/>
          </w:rPr>
          <w:t>目前</w:t>
        </w:r>
      </w:ins>
      <w:ins w:id="11" w:author="Administrator" w:date="2015-01-28T11:01:20Z">
        <w:r>
          <w:rPr>
            <w:rFonts w:hint="eastAsia"/>
            <w:lang w:eastAsia="zh-CN"/>
          </w:rPr>
          <w:t>不需要，</w:t>
        </w:r>
      </w:ins>
      <w:ins w:id="12" w:author="Administrator" w:date="2015-01-28T11:01:22Z">
        <w:r>
          <w:rPr>
            <w:rFonts w:hint="eastAsia"/>
            <w:lang w:eastAsia="zh-CN"/>
          </w:rPr>
          <w:t>已</w:t>
        </w:r>
      </w:ins>
      <w:ins w:id="13" w:author="Administrator" w:date="2015-01-28T11:01:23Z">
        <w:r>
          <w:rPr>
            <w:rFonts w:hint="eastAsia"/>
            <w:lang w:eastAsia="zh-CN"/>
          </w:rPr>
          <w:t>删除</w:t>
        </w:r>
      </w:ins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上次答复的下面的问题有疑义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44.25pt;width:3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ins w:id="14" w:author="Administrator" w:date="2015-01-28T11:03:32Z"/>
          <w:rFonts w:hint="eastAsia"/>
        </w:rPr>
      </w:pPr>
      <w:r>
        <w:rPr>
          <w:rFonts w:hint="eastAsia"/>
        </w:rPr>
        <w:t>综合是啥意思，只有总数？和钱相关的东西，看不到明细，会出事的。</w:t>
      </w:r>
    </w:p>
    <w:p>
      <w:pPr>
        <w:widowControl/>
        <w:jc w:val="left"/>
        <w:rPr>
          <w:ins w:id="15" w:author="Administrator" w:date="2015-01-28T11:03:34Z"/>
        </w:rPr>
      </w:pPr>
      <w:ins w:id="16" w:author="Administrator" w:date="2015-01-28T11:03:34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-SA"/>
          </w:rPr>
          <w:fldChar w:fldCharType="begin"/>
        </w:r>
      </w:ins>
      <w:ins w:id="17" w:author="Administrator" w:date="2015-01-28T11:03:34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-SA"/>
          </w:rPr>
          <w:instrText xml:space="preserve">INCLUDEPICTURE \d "C:\\Users\\Administrator\\Documents\\Tencent Files\\522808801\\Image\\C2C\\RB~KKXNH1LJGIDYSPGH_T{U.png" \* MERGEFORMATINET </w:instrText>
        </w:r>
      </w:ins>
      <w:ins w:id="18" w:author="Administrator" w:date="2015-01-28T11:03:34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-SA"/>
          </w:rPr>
          <w:fldChar w:fldCharType="separate"/>
        </w:r>
      </w:ins>
      <w:ins w:id="19" w:author="Administrator" w:date="2015-01-28T11:03:34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-SA"/>
          </w:rPr>
          <w:pict>
            <v:shape id="图片 1025" o:spid="_x0000_s1029" type="#_x0000_t75" style="height:339.95pt;width:369.15pt;rotation:0f;" o:ole="f" fillcolor="#FFFFFF" filled="f" o:preferrelative="t" stroked="f" coordorigin="0,0" coordsize="21600,21600">
              <v:fill on="f" color2="#FFFFFF" focus="0%"/>
              <v:imagedata gain="65536f" blacklevel="0f" gamma="0" o:title="IMG_256" r:id="rId8"/>
              <o:lock v:ext="edit" position="f" selection="f" grouping="f" rotation="f" cropping="f" text="f" aspectratio="t"/>
              <w10:wrap type="none"/>
              <w10:anchorlock/>
            </v:shape>
          </w:pict>
        </w:r>
      </w:ins>
      <w:ins w:id="21" w:author="Administrator" w:date="2015-01-28T11:03:34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-SA"/>
          </w:rPr>
          <w:fldChar w:fldCharType="end"/>
        </w:r>
      </w:ins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修改手机号的页面未设计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ins w:id="22" w:author="Administrator" w:date="2015-01-28T11:01:58Z">
        <w:r>
          <w:rPr>
            <w:rFonts w:ascii="Calibri" w:hAnsi="Calibri" w:eastAsia="宋体"/>
            <w:kern w:val="2"/>
            <w:sz w:val="21"/>
            <w:szCs w:val="22"/>
            <w:lang w:val="en-US" w:eastAsia="zh-CN" w:bidi="ar-SA"/>
          </w:rPr>
          <w:pict>
            <v:shape id="图片 4" o:spid="_x0000_s1030" type="#_x0000_t75" style="height:212.95pt;width:200.2pt;rotation:0f;" o:ole="f" fillcolor="#FFFFFF" filled="f" o:preferrelative="t" stroked="f" coordorigin="0,0" coordsize="21600,21600">
              <v:fill on="f" color2="#FFFFFF" focus="0%"/>
              <v:imagedata gain="65536f" blacklevel="0f" gamma="0" o:title="" r:id="rId9"/>
              <o:lock v:ext="edit" position="f" selection="f" grouping="f" rotation="f" cropping="f" text="f" aspectratio="t"/>
              <w10:wrap type="none"/>
              <w10:anchorlock/>
            </v:shape>
          </w:pict>
        </w:r>
      </w:ins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6562447">
    <w:nsid w:val="65B8138F"/>
    <w:multiLevelType w:val="multilevel"/>
    <w:tmpl w:val="65B8138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06562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5636C"/>
    <w:rsid w:val="0015627A"/>
    <w:rsid w:val="002D183B"/>
    <w:rsid w:val="002F201A"/>
    <w:rsid w:val="00315660"/>
    <w:rsid w:val="0032411B"/>
    <w:rsid w:val="0035636C"/>
    <w:rsid w:val="006C5489"/>
    <w:rsid w:val="006D3576"/>
    <w:rsid w:val="007C5C96"/>
    <w:rsid w:val="00845DA2"/>
    <w:rsid w:val="00C17835"/>
    <w:rsid w:val="00C666F0"/>
    <w:rsid w:val="00CF163C"/>
    <w:rsid w:val="00F30745"/>
    <w:rsid w:val="00FA7F5A"/>
    <w:rsid w:val="06364C5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2015-01-28T02:00:00Z</dcterms:created>
  <dc:creator>admin</dc:creator>
  <cp:lastModifiedBy>Administrator</cp:lastModifiedBy>
  <dcterms:modified xsi:type="dcterms:W3CDTF">2015-01-28T03:03:55Z</dcterms:modified>
  <dc:title>游客进来没有“找兼职”或“发布岗位”的链接了？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