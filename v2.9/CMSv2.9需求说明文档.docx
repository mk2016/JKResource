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95D9E" w:rsidRDefault="00295D9E">
      <w:pPr>
        <w:rPr>
          <w:rFonts w:ascii="Calibri" w:hAnsi="Calibri"/>
          <w:sz w:val="48"/>
          <w:szCs w:val="48"/>
        </w:rPr>
      </w:pPr>
      <w:bookmarkStart w:id="0" w:name="_Toc27224"/>
    </w:p>
    <w:p w:rsidR="00295D9E" w:rsidRDefault="00AB77C5">
      <w:pPr>
        <w:jc w:val="center"/>
        <w:rPr>
          <w:rFonts w:ascii="方正仿宋简体" w:eastAsia="方正仿宋简体" w:hAnsi="方正仿宋简体" w:cs="方正仿宋简体"/>
        </w:rPr>
      </w:pPr>
      <w:r>
        <w:rPr>
          <w:rFonts w:ascii="Calibri" w:hAnsi="Calibri" w:hint="eastAsia"/>
          <w:sz w:val="48"/>
          <w:szCs w:val="48"/>
        </w:rPr>
        <w:t>CMS</w:t>
      </w:r>
      <w:r w:rsidR="001B248F">
        <w:rPr>
          <w:rFonts w:ascii="Calibri" w:hAnsi="Calibri"/>
          <w:sz w:val="48"/>
          <w:szCs w:val="48"/>
        </w:rPr>
        <w:t xml:space="preserve"> v</w:t>
      </w:r>
      <w:r w:rsidR="001B248F">
        <w:rPr>
          <w:rFonts w:ascii="Calibri" w:hAnsi="Calibri" w:hint="eastAsia"/>
          <w:sz w:val="48"/>
          <w:szCs w:val="48"/>
        </w:rPr>
        <w:t>2</w:t>
      </w:r>
      <w:r w:rsidR="001B248F">
        <w:rPr>
          <w:rFonts w:ascii="Calibri" w:hAnsi="Calibri"/>
          <w:sz w:val="48"/>
          <w:szCs w:val="48"/>
        </w:rPr>
        <w:t>.</w:t>
      </w:r>
      <w:r>
        <w:rPr>
          <w:rFonts w:ascii="Calibri" w:hAnsi="Calibri" w:hint="eastAsia"/>
          <w:sz w:val="48"/>
          <w:szCs w:val="48"/>
        </w:rPr>
        <w:t>9</w:t>
      </w:r>
      <w:r w:rsidR="001B248F">
        <w:rPr>
          <w:rFonts w:ascii="Calibri" w:hAnsi="Calibri" w:cs="宋体" w:hint="eastAsia"/>
          <w:sz w:val="48"/>
          <w:szCs w:val="48"/>
        </w:rPr>
        <w:t>需求文档</w:t>
      </w:r>
      <w:r w:rsidR="001B248F">
        <w:rPr>
          <w:rFonts w:ascii="Calibri" w:hAnsi="Calibri"/>
          <w:sz w:val="48"/>
          <w:szCs w:val="48"/>
        </w:rPr>
        <w:t>v1.</w:t>
      </w:r>
      <w:r w:rsidR="001B248F">
        <w:rPr>
          <w:rFonts w:ascii="Calibri" w:hAnsi="Calibri" w:hint="eastAsia"/>
          <w:sz w:val="48"/>
          <w:szCs w:val="48"/>
        </w:rPr>
        <w:t>0</w:t>
      </w:r>
    </w:p>
    <w:p w:rsidR="00295D9E" w:rsidRDefault="001B248F">
      <w:pPr>
        <w:pStyle w:val="a6"/>
        <w:widowControl/>
        <w:outlineLvl w:val="9"/>
        <w:rPr>
          <w:rFonts w:ascii="方正仿宋简体" w:eastAsia="方正仿宋简体" w:hAnsi="方正仿宋简体" w:cs="方正仿宋简体"/>
          <w:sz w:val="21"/>
          <w:szCs w:val="21"/>
        </w:rPr>
      </w:pPr>
      <w:bookmarkStart w:id="1" w:name="_Toc19431"/>
      <w:bookmarkStart w:id="2" w:name="_Toc30310"/>
      <w:bookmarkStart w:id="3" w:name="_Toc21556"/>
      <w:bookmarkStart w:id="4" w:name="_Toc13270"/>
      <w:bookmarkStart w:id="5" w:name="_Toc19604"/>
      <w:bookmarkStart w:id="6" w:name="_Toc21363"/>
      <w:bookmarkStart w:id="7" w:name="_Toc12640"/>
      <w:bookmarkStart w:id="8" w:name="_Toc673"/>
      <w:bookmarkStart w:id="9" w:name="_Toc29572"/>
      <w:bookmarkStart w:id="10" w:name="_Toc22184"/>
      <w:bookmarkStart w:id="11" w:name="_Toc13254"/>
      <w:r>
        <w:rPr>
          <w:rFonts w:ascii="方正仿宋简体" w:eastAsia="方正仿宋简体" w:hAnsi="方正仿宋简体" w:cs="方正仿宋简体" w:hint="eastAsia"/>
          <w:sz w:val="21"/>
          <w:szCs w:val="21"/>
        </w:rPr>
        <w:t>修订记录</w:t>
      </w:r>
      <w:bookmarkEnd w:id="1"/>
      <w:bookmarkEnd w:id="2"/>
      <w:bookmarkEnd w:id="3"/>
      <w:bookmarkEnd w:id="4"/>
      <w:bookmarkEnd w:id="5"/>
      <w:bookmarkEnd w:id="6"/>
      <w:bookmarkEnd w:id="7"/>
      <w:bookmarkEnd w:id="8"/>
      <w:bookmarkEnd w:id="9"/>
      <w:bookmarkEnd w:id="10"/>
      <w:bookmarkEnd w:id="11"/>
    </w:p>
    <w:tbl>
      <w:tblPr>
        <w:tblW w:w="8997" w:type="dxa"/>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465"/>
        <w:gridCol w:w="1143"/>
        <w:gridCol w:w="4901"/>
      </w:tblGrid>
      <w:tr w:rsidR="00295D9E" w:rsidTr="001047C9">
        <w:trPr>
          <w:trHeight w:val="740"/>
        </w:trPr>
        <w:tc>
          <w:tcPr>
            <w:tcW w:w="1488" w:type="dxa"/>
            <w:tcBorders>
              <w:top w:val="single" w:sz="4" w:space="0" w:color="auto"/>
              <w:left w:val="single" w:sz="4" w:space="0" w:color="auto"/>
              <w:bottom w:val="single" w:sz="4" w:space="0" w:color="auto"/>
              <w:right w:val="single" w:sz="4" w:space="0" w:color="auto"/>
            </w:tcBorders>
          </w:tcPr>
          <w:p w:rsidR="00295D9E" w:rsidRPr="001047C9" w:rsidRDefault="001B248F">
            <w:pPr>
              <w:jc w:val="center"/>
              <w:rPr>
                <w:rFonts w:ascii="方正仿宋简体" w:eastAsia="方正仿宋简体" w:hAnsi="方正仿宋简体" w:cs="方正仿宋简体"/>
                <w:sz w:val="24"/>
                <w:szCs w:val="15"/>
              </w:rPr>
            </w:pPr>
            <w:r w:rsidRPr="001047C9">
              <w:rPr>
                <w:rFonts w:ascii="方正仿宋简体" w:eastAsia="方正仿宋简体" w:hAnsi="方正仿宋简体" w:cs="方正仿宋简体" w:hint="eastAsia"/>
                <w:sz w:val="24"/>
                <w:szCs w:val="15"/>
              </w:rPr>
              <w:t>文档版本号</w:t>
            </w:r>
          </w:p>
        </w:tc>
        <w:tc>
          <w:tcPr>
            <w:tcW w:w="1465" w:type="dxa"/>
            <w:tcBorders>
              <w:top w:val="single" w:sz="4" w:space="0" w:color="auto"/>
              <w:left w:val="single" w:sz="4" w:space="0" w:color="auto"/>
              <w:bottom w:val="single" w:sz="4" w:space="0" w:color="auto"/>
              <w:right w:val="single" w:sz="4" w:space="0" w:color="auto"/>
            </w:tcBorders>
          </w:tcPr>
          <w:p w:rsidR="00295D9E" w:rsidRPr="001047C9" w:rsidRDefault="001B248F">
            <w:pPr>
              <w:jc w:val="center"/>
              <w:rPr>
                <w:rFonts w:ascii="方正仿宋简体" w:eastAsia="方正仿宋简体" w:hAnsi="方正仿宋简体" w:cs="方正仿宋简体"/>
                <w:sz w:val="24"/>
                <w:szCs w:val="15"/>
              </w:rPr>
            </w:pPr>
            <w:r w:rsidRPr="001047C9">
              <w:rPr>
                <w:rFonts w:ascii="方正仿宋简体" w:eastAsia="方正仿宋简体" w:hAnsi="方正仿宋简体" w:cs="方正仿宋简体" w:hint="eastAsia"/>
                <w:sz w:val="24"/>
                <w:szCs w:val="15"/>
              </w:rPr>
              <w:t>修订日期</w:t>
            </w:r>
          </w:p>
        </w:tc>
        <w:tc>
          <w:tcPr>
            <w:tcW w:w="1143" w:type="dxa"/>
            <w:tcBorders>
              <w:top w:val="single" w:sz="4" w:space="0" w:color="auto"/>
              <w:left w:val="single" w:sz="4" w:space="0" w:color="auto"/>
              <w:bottom w:val="single" w:sz="4" w:space="0" w:color="auto"/>
              <w:right w:val="single" w:sz="4" w:space="0" w:color="auto"/>
            </w:tcBorders>
          </w:tcPr>
          <w:p w:rsidR="00295D9E" w:rsidRPr="001047C9" w:rsidRDefault="001B248F">
            <w:pPr>
              <w:jc w:val="center"/>
              <w:rPr>
                <w:rFonts w:ascii="方正仿宋简体" w:eastAsia="方正仿宋简体" w:hAnsi="方正仿宋简体" w:cs="方正仿宋简体"/>
                <w:sz w:val="24"/>
                <w:szCs w:val="15"/>
              </w:rPr>
            </w:pPr>
            <w:r w:rsidRPr="001047C9">
              <w:rPr>
                <w:rFonts w:ascii="方正仿宋简体" w:eastAsia="方正仿宋简体" w:hAnsi="方正仿宋简体" w:cs="方正仿宋简体" w:hint="eastAsia"/>
                <w:sz w:val="24"/>
                <w:szCs w:val="15"/>
              </w:rPr>
              <w:t>修订人</w:t>
            </w:r>
          </w:p>
        </w:tc>
        <w:tc>
          <w:tcPr>
            <w:tcW w:w="4901" w:type="dxa"/>
            <w:tcBorders>
              <w:top w:val="single" w:sz="4" w:space="0" w:color="auto"/>
              <w:left w:val="single" w:sz="4" w:space="0" w:color="auto"/>
              <w:bottom w:val="single" w:sz="4" w:space="0" w:color="auto"/>
            </w:tcBorders>
          </w:tcPr>
          <w:p w:rsidR="00295D9E" w:rsidRPr="001047C9" w:rsidRDefault="001B248F">
            <w:pPr>
              <w:jc w:val="center"/>
              <w:rPr>
                <w:rFonts w:ascii="方正仿宋简体" w:eastAsia="方正仿宋简体" w:hAnsi="方正仿宋简体" w:cs="方正仿宋简体"/>
                <w:sz w:val="24"/>
                <w:szCs w:val="15"/>
              </w:rPr>
            </w:pPr>
            <w:r w:rsidRPr="001047C9">
              <w:rPr>
                <w:rFonts w:ascii="方正仿宋简体" w:eastAsia="方正仿宋简体" w:hAnsi="方正仿宋简体" w:cs="方正仿宋简体" w:hint="eastAsia"/>
                <w:sz w:val="24"/>
                <w:szCs w:val="15"/>
              </w:rPr>
              <w:t>修订描述</w:t>
            </w:r>
          </w:p>
        </w:tc>
      </w:tr>
      <w:tr w:rsidR="00295D9E" w:rsidTr="001047C9">
        <w:trPr>
          <w:trHeight w:val="836"/>
        </w:trPr>
        <w:tc>
          <w:tcPr>
            <w:tcW w:w="1488" w:type="dxa"/>
            <w:tcBorders>
              <w:top w:val="single" w:sz="4" w:space="0" w:color="auto"/>
              <w:left w:val="single" w:sz="4" w:space="0" w:color="auto"/>
              <w:bottom w:val="single" w:sz="4" w:space="0" w:color="auto"/>
              <w:right w:val="single" w:sz="4" w:space="0" w:color="auto"/>
            </w:tcBorders>
          </w:tcPr>
          <w:p w:rsidR="00295D9E" w:rsidRPr="001047C9" w:rsidRDefault="001B248F">
            <w:pPr>
              <w:jc w:val="center"/>
              <w:rPr>
                <w:rFonts w:ascii="方正仿宋简体" w:eastAsia="方正仿宋简体" w:hAnsi="方正仿宋简体" w:cs="方正仿宋简体"/>
                <w:color w:val="FF0000"/>
                <w:sz w:val="24"/>
                <w:szCs w:val="15"/>
              </w:rPr>
            </w:pPr>
            <w:r w:rsidRPr="001047C9">
              <w:rPr>
                <w:rFonts w:ascii="方正仿宋简体" w:eastAsia="方正仿宋简体" w:hAnsi="方正仿宋简体" w:cs="方正仿宋简体" w:hint="eastAsia"/>
                <w:color w:val="FF0000"/>
                <w:sz w:val="24"/>
                <w:szCs w:val="15"/>
              </w:rPr>
              <w:t>1.0</w:t>
            </w:r>
          </w:p>
        </w:tc>
        <w:tc>
          <w:tcPr>
            <w:tcW w:w="1465" w:type="dxa"/>
            <w:tcBorders>
              <w:top w:val="single" w:sz="4" w:space="0" w:color="auto"/>
              <w:left w:val="single" w:sz="4" w:space="0" w:color="auto"/>
              <w:bottom w:val="single" w:sz="4" w:space="0" w:color="auto"/>
              <w:right w:val="single" w:sz="4" w:space="0" w:color="auto"/>
            </w:tcBorders>
          </w:tcPr>
          <w:p w:rsidR="00295D9E" w:rsidRPr="001047C9" w:rsidRDefault="001B248F" w:rsidP="001047C9">
            <w:pPr>
              <w:jc w:val="center"/>
              <w:rPr>
                <w:rFonts w:ascii="方正仿宋简体" w:eastAsia="方正仿宋简体" w:hAnsi="方正仿宋简体" w:cs="方正仿宋简体"/>
                <w:color w:val="FF0000"/>
                <w:sz w:val="24"/>
                <w:szCs w:val="15"/>
              </w:rPr>
            </w:pPr>
            <w:r w:rsidRPr="001047C9">
              <w:rPr>
                <w:rFonts w:ascii="方正仿宋简体" w:eastAsia="方正仿宋简体" w:hAnsi="方正仿宋简体" w:cs="方正仿宋简体" w:hint="eastAsia"/>
                <w:color w:val="FF0000"/>
                <w:sz w:val="24"/>
                <w:szCs w:val="15"/>
              </w:rPr>
              <w:t>2016.</w:t>
            </w:r>
            <w:r w:rsidR="001047C9" w:rsidRPr="001047C9">
              <w:rPr>
                <w:rFonts w:ascii="方正仿宋简体" w:eastAsia="方正仿宋简体" w:hAnsi="方正仿宋简体" w:cs="方正仿宋简体"/>
                <w:color w:val="FF0000"/>
                <w:sz w:val="24"/>
                <w:szCs w:val="15"/>
              </w:rPr>
              <w:t>5</w:t>
            </w:r>
            <w:r w:rsidR="001047C9">
              <w:rPr>
                <w:rFonts w:ascii="方正仿宋简体" w:eastAsia="方正仿宋简体" w:hAnsi="方正仿宋简体" w:cs="方正仿宋简体" w:hint="eastAsia"/>
                <w:color w:val="FF0000"/>
                <w:sz w:val="24"/>
                <w:szCs w:val="15"/>
              </w:rPr>
              <w:t>.</w:t>
            </w:r>
            <w:r w:rsidR="001047C9" w:rsidRPr="001047C9">
              <w:rPr>
                <w:rFonts w:ascii="方正仿宋简体" w:eastAsia="方正仿宋简体" w:hAnsi="方正仿宋简体" w:cs="方正仿宋简体"/>
                <w:color w:val="FF0000"/>
                <w:sz w:val="24"/>
                <w:szCs w:val="15"/>
              </w:rPr>
              <w:t>4</w:t>
            </w:r>
          </w:p>
        </w:tc>
        <w:tc>
          <w:tcPr>
            <w:tcW w:w="1143" w:type="dxa"/>
            <w:tcBorders>
              <w:top w:val="single" w:sz="4" w:space="0" w:color="auto"/>
              <w:left w:val="single" w:sz="4" w:space="0" w:color="auto"/>
              <w:bottom w:val="single" w:sz="4" w:space="0" w:color="auto"/>
              <w:right w:val="single" w:sz="4" w:space="0" w:color="auto"/>
            </w:tcBorders>
          </w:tcPr>
          <w:p w:rsidR="00295D9E" w:rsidRPr="001047C9" w:rsidRDefault="00AB77C5">
            <w:pPr>
              <w:jc w:val="center"/>
              <w:rPr>
                <w:rFonts w:ascii="方正仿宋简体" w:eastAsia="方正仿宋简体" w:hAnsi="方正仿宋简体" w:cs="方正仿宋简体"/>
                <w:color w:val="FF0000"/>
                <w:sz w:val="24"/>
                <w:szCs w:val="15"/>
              </w:rPr>
            </w:pPr>
            <w:r w:rsidRPr="001047C9">
              <w:rPr>
                <w:rFonts w:ascii="方正仿宋简体" w:eastAsia="方正仿宋简体" w:hAnsi="方正仿宋简体" w:cs="方正仿宋简体" w:hint="eastAsia"/>
                <w:color w:val="FF0000"/>
                <w:sz w:val="24"/>
                <w:szCs w:val="15"/>
              </w:rPr>
              <w:t>李梦婷</w:t>
            </w:r>
          </w:p>
        </w:tc>
        <w:tc>
          <w:tcPr>
            <w:tcW w:w="4901" w:type="dxa"/>
            <w:tcBorders>
              <w:top w:val="single" w:sz="4" w:space="0" w:color="auto"/>
              <w:left w:val="single" w:sz="4" w:space="0" w:color="auto"/>
              <w:bottom w:val="single" w:sz="4" w:space="0" w:color="auto"/>
            </w:tcBorders>
          </w:tcPr>
          <w:p w:rsidR="00295D9E" w:rsidRPr="001047C9" w:rsidRDefault="001047C9">
            <w:pPr>
              <w:jc w:val="center"/>
              <w:rPr>
                <w:rFonts w:ascii="方正仿宋简体" w:eastAsia="方正仿宋简体" w:hAnsi="方正仿宋简体" w:cs="方正仿宋简体"/>
                <w:color w:val="FF0000"/>
                <w:sz w:val="24"/>
                <w:szCs w:val="15"/>
              </w:rPr>
            </w:pPr>
            <w:r w:rsidRPr="001047C9">
              <w:rPr>
                <w:rFonts w:ascii="方正仿宋简体" w:eastAsia="方正仿宋简体" w:hAnsi="方正仿宋简体" w:cs="方正仿宋简体"/>
                <w:color w:val="FF0000"/>
                <w:sz w:val="24"/>
                <w:szCs w:val="15"/>
              </w:rPr>
              <w:t>财务管理模块</w:t>
            </w:r>
            <w:r w:rsidRPr="001047C9">
              <w:rPr>
                <w:rFonts w:ascii="方正仿宋简体" w:eastAsia="方正仿宋简体" w:hAnsi="方正仿宋简体" w:cs="方正仿宋简体" w:hint="eastAsia"/>
                <w:color w:val="FF0000"/>
                <w:sz w:val="24"/>
                <w:szCs w:val="15"/>
              </w:rPr>
              <w:t xml:space="preserve"> 交易流水-交易明细 tab页，新增导出功能。</w:t>
            </w:r>
          </w:p>
        </w:tc>
      </w:tr>
    </w:tbl>
    <w:p w:rsidR="00295D9E" w:rsidRDefault="00295D9E"/>
    <w:p w:rsidR="00295D9E" w:rsidRDefault="00295D9E"/>
    <w:p w:rsidR="00295D9E" w:rsidRDefault="00295D9E"/>
    <w:p w:rsidR="00295D9E" w:rsidRDefault="00295D9E"/>
    <w:p w:rsidR="00295D9E" w:rsidRDefault="00295D9E"/>
    <w:p w:rsidR="00295D9E" w:rsidRDefault="00295D9E"/>
    <w:p w:rsidR="00295D9E" w:rsidRDefault="00295D9E"/>
    <w:p w:rsidR="00295D9E" w:rsidRDefault="00295D9E"/>
    <w:p w:rsidR="00295D9E" w:rsidRDefault="00295D9E"/>
    <w:p w:rsidR="00295D9E" w:rsidRDefault="001B248F">
      <w:pPr>
        <w:jc w:val="center"/>
        <w:rPr>
          <w:ins w:id="12" w:author="Administrator" w:date="2016-04-14T17:46:00Z"/>
        </w:rPr>
      </w:pPr>
      <w:r>
        <w:rPr>
          <w:rFonts w:hint="eastAsia"/>
          <w:sz w:val="28"/>
          <w:szCs w:val="28"/>
        </w:rPr>
        <w:t>目录</w:t>
      </w:r>
    </w:p>
    <w:p w:rsidR="00281747" w:rsidRDefault="001B248F">
      <w:pPr>
        <w:pStyle w:val="10"/>
        <w:tabs>
          <w:tab w:val="left" w:pos="840"/>
          <w:tab w:val="right" w:leader="dot" w:pos="8296"/>
        </w:tabs>
        <w:rPr>
          <w:rFonts w:asciiTheme="minorHAnsi" w:eastAsiaTheme="minorEastAsia" w:hAnsiTheme="minorHAnsi" w:cstheme="minorBidi"/>
          <w:noProof/>
        </w:rPr>
      </w:pPr>
      <w:r>
        <w:rPr>
          <w:rFonts w:hint="eastAsia"/>
        </w:rPr>
        <w:fldChar w:fldCharType="begin"/>
      </w:r>
      <w:r>
        <w:rPr>
          <w:rFonts w:hint="eastAsia"/>
        </w:rPr>
        <w:instrText xml:space="preserve">TOC \o "1-3" \h \u </w:instrText>
      </w:r>
      <w:r>
        <w:rPr>
          <w:rFonts w:hint="eastAsia"/>
        </w:rPr>
        <w:fldChar w:fldCharType="separate"/>
      </w:r>
      <w:hyperlink w:anchor="_Toc449372533" w:history="1">
        <w:r w:rsidR="00281747" w:rsidRPr="00FC3246">
          <w:rPr>
            <w:rStyle w:val="a7"/>
            <w:rFonts w:hint="eastAsia"/>
            <w:noProof/>
          </w:rPr>
          <w:t>一、</w:t>
        </w:r>
        <w:r w:rsidR="00281747">
          <w:rPr>
            <w:rFonts w:asciiTheme="minorHAnsi" w:eastAsiaTheme="minorEastAsia" w:hAnsiTheme="minorHAnsi" w:cstheme="minorBidi"/>
            <w:noProof/>
          </w:rPr>
          <w:tab/>
        </w:r>
        <w:r w:rsidR="00281747" w:rsidRPr="00FC3246">
          <w:rPr>
            <w:rStyle w:val="a7"/>
            <w:rFonts w:hint="eastAsia"/>
            <w:noProof/>
          </w:rPr>
          <w:t>运营中心</w:t>
        </w:r>
        <w:r w:rsidR="00281747">
          <w:rPr>
            <w:noProof/>
          </w:rPr>
          <w:tab/>
        </w:r>
        <w:r w:rsidR="00281747">
          <w:rPr>
            <w:noProof/>
          </w:rPr>
          <w:fldChar w:fldCharType="begin"/>
        </w:r>
        <w:r w:rsidR="00281747">
          <w:rPr>
            <w:noProof/>
          </w:rPr>
          <w:instrText xml:space="preserve"> PAGEREF _Toc449372533 \h </w:instrText>
        </w:r>
        <w:r w:rsidR="00281747">
          <w:rPr>
            <w:noProof/>
          </w:rPr>
        </w:r>
        <w:r w:rsidR="00281747">
          <w:rPr>
            <w:noProof/>
          </w:rPr>
          <w:fldChar w:fldCharType="separate"/>
        </w:r>
        <w:r w:rsidR="00281747">
          <w:rPr>
            <w:noProof/>
          </w:rPr>
          <w:t>2</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34" w:history="1">
        <w:r w:rsidR="00281747" w:rsidRPr="00FC3246">
          <w:rPr>
            <w:rStyle w:val="a7"/>
            <w:rFonts w:ascii="华文黑体" w:eastAsia="华文黑体" w:hAnsi="华文黑体" w:cs="华文黑体" w:hint="eastAsia"/>
            <w:noProof/>
          </w:rPr>
          <w:t>1、</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运营绩效</w:t>
        </w:r>
        <w:r w:rsidR="00281747" w:rsidRPr="00FC3246">
          <w:rPr>
            <w:rStyle w:val="a7"/>
            <w:rFonts w:ascii="华文黑体" w:eastAsia="华文黑体" w:hAnsi="华文黑体" w:cs="华文黑体"/>
            <w:noProof/>
          </w:rPr>
          <w:t>-</w:t>
        </w:r>
        <w:r w:rsidR="00281747" w:rsidRPr="00FC3246">
          <w:rPr>
            <w:rStyle w:val="a7"/>
            <w:rFonts w:ascii="华文黑体" w:eastAsia="华文黑体" w:hAnsi="华文黑体" w:cs="华文黑体" w:hint="eastAsia"/>
            <w:noProof/>
          </w:rPr>
          <w:t>客服绩效</w:t>
        </w:r>
        <w:r w:rsidR="00281747">
          <w:rPr>
            <w:noProof/>
          </w:rPr>
          <w:tab/>
        </w:r>
        <w:r w:rsidR="00281747">
          <w:rPr>
            <w:noProof/>
          </w:rPr>
          <w:fldChar w:fldCharType="begin"/>
        </w:r>
        <w:r w:rsidR="00281747">
          <w:rPr>
            <w:noProof/>
          </w:rPr>
          <w:instrText xml:space="preserve"> PAGEREF _Toc449372534 \h </w:instrText>
        </w:r>
        <w:r w:rsidR="00281747">
          <w:rPr>
            <w:noProof/>
          </w:rPr>
        </w:r>
        <w:r w:rsidR="00281747">
          <w:rPr>
            <w:noProof/>
          </w:rPr>
          <w:fldChar w:fldCharType="separate"/>
        </w:r>
        <w:r w:rsidR="00281747">
          <w:rPr>
            <w:noProof/>
          </w:rPr>
          <w:t>2</w:t>
        </w:r>
        <w:r w:rsidR="00281747">
          <w:rPr>
            <w:noProof/>
          </w:rPr>
          <w:fldChar w:fldCharType="end"/>
        </w:r>
      </w:hyperlink>
    </w:p>
    <w:p w:rsidR="00281747" w:rsidRDefault="0002367E">
      <w:pPr>
        <w:pStyle w:val="10"/>
        <w:tabs>
          <w:tab w:val="left" w:pos="840"/>
          <w:tab w:val="right" w:leader="dot" w:pos="8296"/>
        </w:tabs>
        <w:rPr>
          <w:rFonts w:asciiTheme="minorHAnsi" w:eastAsiaTheme="minorEastAsia" w:hAnsiTheme="minorHAnsi" w:cstheme="minorBidi"/>
          <w:noProof/>
        </w:rPr>
      </w:pPr>
      <w:hyperlink w:anchor="_Toc449372535" w:history="1">
        <w:r w:rsidR="00281747" w:rsidRPr="00FC3246">
          <w:rPr>
            <w:rStyle w:val="a7"/>
            <w:rFonts w:hint="eastAsia"/>
            <w:noProof/>
          </w:rPr>
          <w:t>二、</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宅任务模块</w:t>
        </w:r>
        <w:r w:rsidR="00281747">
          <w:rPr>
            <w:noProof/>
          </w:rPr>
          <w:tab/>
        </w:r>
        <w:r w:rsidR="00281747">
          <w:rPr>
            <w:noProof/>
          </w:rPr>
          <w:fldChar w:fldCharType="begin"/>
        </w:r>
        <w:r w:rsidR="00281747">
          <w:rPr>
            <w:noProof/>
          </w:rPr>
          <w:instrText xml:space="preserve"> PAGEREF _Toc449372535 \h </w:instrText>
        </w:r>
        <w:r w:rsidR="00281747">
          <w:rPr>
            <w:noProof/>
          </w:rPr>
        </w:r>
        <w:r w:rsidR="00281747">
          <w:rPr>
            <w:noProof/>
          </w:rPr>
          <w:fldChar w:fldCharType="separate"/>
        </w:r>
        <w:r w:rsidR="00281747">
          <w:rPr>
            <w:noProof/>
          </w:rPr>
          <w:t>2</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36" w:history="1">
        <w:r w:rsidR="00281747" w:rsidRPr="00FC3246">
          <w:rPr>
            <w:rStyle w:val="a7"/>
            <w:rFonts w:ascii="华文黑体" w:eastAsia="华文黑体" w:hAnsi="华文黑体" w:cs="华文黑体" w:hint="eastAsia"/>
            <w:noProof/>
          </w:rPr>
          <w:t>1、</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任务审核（高）</w:t>
        </w:r>
        <w:r w:rsidR="00281747">
          <w:rPr>
            <w:noProof/>
          </w:rPr>
          <w:tab/>
        </w:r>
        <w:r w:rsidR="00281747">
          <w:rPr>
            <w:noProof/>
          </w:rPr>
          <w:fldChar w:fldCharType="begin"/>
        </w:r>
        <w:r w:rsidR="00281747">
          <w:rPr>
            <w:noProof/>
          </w:rPr>
          <w:instrText xml:space="preserve"> PAGEREF _Toc449372536 \h </w:instrText>
        </w:r>
        <w:r w:rsidR="00281747">
          <w:rPr>
            <w:noProof/>
          </w:rPr>
        </w:r>
        <w:r w:rsidR="00281747">
          <w:rPr>
            <w:noProof/>
          </w:rPr>
          <w:fldChar w:fldCharType="separate"/>
        </w:r>
        <w:r w:rsidR="00281747">
          <w:rPr>
            <w:noProof/>
          </w:rPr>
          <w:t>2</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37" w:history="1">
        <w:r w:rsidR="00281747" w:rsidRPr="00FC3246">
          <w:rPr>
            <w:rStyle w:val="a7"/>
            <w:rFonts w:ascii="华文黑体" w:eastAsia="华文黑体" w:hAnsi="华文黑体" w:cs="华文黑体" w:hint="eastAsia"/>
            <w:noProof/>
          </w:rPr>
          <w:t>2、</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任务列表（高）</w:t>
        </w:r>
        <w:r w:rsidR="00281747">
          <w:rPr>
            <w:noProof/>
          </w:rPr>
          <w:tab/>
        </w:r>
        <w:r w:rsidR="00281747">
          <w:rPr>
            <w:noProof/>
          </w:rPr>
          <w:fldChar w:fldCharType="begin"/>
        </w:r>
        <w:r w:rsidR="00281747">
          <w:rPr>
            <w:noProof/>
          </w:rPr>
          <w:instrText xml:space="preserve"> PAGEREF _Toc449372537 \h </w:instrText>
        </w:r>
        <w:r w:rsidR="00281747">
          <w:rPr>
            <w:noProof/>
          </w:rPr>
        </w:r>
        <w:r w:rsidR="00281747">
          <w:rPr>
            <w:noProof/>
          </w:rPr>
          <w:fldChar w:fldCharType="separate"/>
        </w:r>
        <w:r w:rsidR="00281747">
          <w:rPr>
            <w:noProof/>
          </w:rPr>
          <w:t>3</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38" w:history="1">
        <w:r w:rsidR="00281747" w:rsidRPr="00FC3246">
          <w:rPr>
            <w:rStyle w:val="a7"/>
            <w:rFonts w:ascii="华文黑体" w:eastAsia="华文黑体" w:hAnsi="华文黑体" w:cs="华文黑体" w:hint="eastAsia"/>
            <w:noProof/>
          </w:rPr>
          <w:t>3、</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任务广告管理（中）</w:t>
        </w:r>
        <w:r w:rsidR="00281747">
          <w:rPr>
            <w:noProof/>
          </w:rPr>
          <w:tab/>
        </w:r>
        <w:r w:rsidR="00281747">
          <w:rPr>
            <w:noProof/>
          </w:rPr>
          <w:fldChar w:fldCharType="begin"/>
        </w:r>
        <w:r w:rsidR="00281747">
          <w:rPr>
            <w:noProof/>
          </w:rPr>
          <w:instrText xml:space="preserve"> PAGEREF _Toc449372538 \h </w:instrText>
        </w:r>
        <w:r w:rsidR="00281747">
          <w:rPr>
            <w:noProof/>
          </w:rPr>
        </w:r>
        <w:r w:rsidR="00281747">
          <w:rPr>
            <w:noProof/>
          </w:rPr>
          <w:fldChar w:fldCharType="separate"/>
        </w:r>
        <w:r w:rsidR="00281747">
          <w:rPr>
            <w:noProof/>
          </w:rPr>
          <w:t>5</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39" w:history="1">
        <w:r w:rsidR="00281747" w:rsidRPr="00FC3246">
          <w:rPr>
            <w:rStyle w:val="a7"/>
            <w:rFonts w:ascii="华文黑体" w:eastAsia="华文黑体" w:hAnsi="华文黑体" w:cs="华文黑体" w:hint="eastAsia"/>
            <w:noProof/>
          </w:rPr>
          <w:t>4、</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任务帮助中心（中）</w:t>
        </w:r>
        <w:r w:rsidR="00281747">
          <w:rPr>
            <w:noProof/>
          </w:rPr>
          <w:tab/>
        </w:r>
        <w:r w:rsidR="00281747">
          <w:rPr>
            <w:noProof/>
          </w:rPr>
          <w:fldChar w:fldCharType="begin"/>
        </w:r>
        <w:r w:rsidR="00281747">
          <w:rPr>
            <w:noProof/>
          </w:rPr>
          <w:instrText xml:space="preserve"> PAGEREF _Toc449372539 \h </w:instrText>
        </w:r>
        <w:r w:rsidR="00281747">
          <w:rPr>
            <w:noProof/>
          </w:rPr>
        </w:r>
        <w:r w:rsidR="00281747">
          <w:rPr>
            <w:noProof/>
          </w:rPr>
          <w:fldChar w:fldCharType="separate"/>
        </w:r>
        <w:r w:rsidR="00281747">
          <w:rPr>
            <w:noProof/>
          </w:rPr>
          <w:t>7</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40" w:history="1">
        <w:r w:rsidR="00281747" w:rsidRPr="00FC3246">
          <w:rPr>
            <w:rStyle w:val="a7"/>
            <w:rFonts w:ascii="华文黑体" w:eastAsia="华文黑体" w:hAnsi="华文黑体" w:cs="华文黑体" w:hint="eastAsia"/>
            <w:noProof/>
          </w:rPr>
          <w:t>5、</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任务网站链接（中）</w:t>
        </w:r>
        <w:r w:rsidR="00281747">
          <w:rPr>
            <w:noProof/>
          </w:rPr>
          <w:tab/>
        </w:r>
        <w:r w:rsidR="00281747">
          <w:rPr>
            <w:noProof/>
          </w:rPr>
          <w:fldChar w:fldCharType="begin"/>
        </w:r>
        <w:r w:rsidR="00281747">
          <w:rPr>
            <w:noProof/>
          </w:rPr>
          <w:instrText xml:space="preserve"> PAGEREF _Toc449372540 \h </w:instrText>
        </w:r>
        <w:r w:rsidR="00281747">
          <w:rPr>
            <w:noProof/>
          </w:rPr>
        </w:r>
        <w:r w:rsidR="00281747">
          <w:rPr>
            <w:noProof/>
          </w:rPr>
          <w:fldChar w:fldCharType="separate"/>
        </w:r>
        <w:r w:rsidR="00281747">
          <w:rPr>
            <w:noProof/>
          </w:rPr>
          <w:t>10</w:t>
        </w:r>
        <w:r w:rsidR="00281747">
          <w:rPr>
            <w:noProof/>
          </w:rPr>
          <w:fldChar w:fldCharType="end"/>
        </w:r>
      </w:hyperlink>
    </w:p>
    <w:p w:rsidR="00281747" w:rsidRDefault="0002367E">
      <w:pPr>
        <w:pStyle w:val="10"/>
        <w:tabs>
          <w:tab w:val="left" w:pos="840"/>
          <w:tab w:val="right" w:leader="dot" w:pos="8296"/>
        </w:tabs>
        <w:rPr>
          <w:rFonts w:asciiTheme="minorHAnsi" w:eastAsiaTheme="minorEastAsia" w:hAnsiTheme="minorHAnsi" w:cstheme="minorBidi"/>
          <w:noProof/>
        </w:rPr>
      </w:pPr>
      <w:hyperlink w:anchor="_Toc449372541" w:history="1">
        <w:r w:rsidR="00281747" w:rsidRPr="00FC3246">
          <w:rPr>
            <w:rStyle w:val="a7"/>
            <w:rFonts w:ascii="华文黑体" w:eastAsia="华文黑体" w:hAnsi="华文黑体" w:cs="华文黑体" w:hint="eastAsia"/>
            <w:noProof/>
          </w:rPr>
          <w:t>三、</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内容管理</w:t>
        </w:r>
        <w:r w:rsidR="00281747">
          <w:rPr>
            <w:noProof/>
          </w:rPr>
          <w:tab/>
        </w:r>
        <w:r w:rsidR="00281747">
          <w:rPr>
            <w:noProof/>
          </w:rPr>
          <w:fldChar w:fldCharType="begin"/>
        </w:r>
        <w:r w:rsidR="00281747">
          <w:rPr>
            <w:noProof/>
          </w:rPr>
          <w:instrText xml:space="preserve"> PAGEREF _Toc449372541 \h </w:instrText>
        </w:r>
        <w:r w:rsidR="00281747">
          <w:rPr>
            <w:noProof/>
          </w:rPr>
        </w:r>
        <w:r w:rsidR="00281747">
          <w:rPr>
            <w:noProof/>
          </w:rPr>
          <w:fldChar w:fldCharType="separate"/>
        </w:r>
        <w:r w:rsidR="00281747">
          <w:rPr>
            <w:noProof/>
          </w:rPr>
          <w:t>11</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42" w:history="1">
        <w:r w:rsidR="00281747" w:rsidRPr="00FC3246">
          <w:rPr>
            <w:rStyle w:val="a7"/>
            <w:rFonts w:ascii="华文黑体" w:eastAsia="华文黑体" w:hAnsi="华文黑体" w:cs="华文黑体" w:hint="eastAsia"/>
            <w:noProof/>
          </w:rPr>
          <w:t>1、</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广告管理（中）</w:t>
        </w:r>
        <w:r w:rsidR="00281747">
          <w:rPr>
            <w:noProof/>
          </w:rPr>
          <w:tab/>
        </w:r>
        <w:r w:rsidR="00281747">
          <w:rPr>
            <w:noProof/>
          </w:rPr>
          <w:fldChar w:fldCharType="begin"/>
        </w:r>
        <w:r w:rsidR="00281747">
          <w:rPr>
            <w:noProof/>
          </w:rPr>
          <w:instrText xml:space="preserve"> PAGEREF _Toc449372542 \h </w:instrText>
        </w:r>
        <w:r w:rsidR="00281747">
          <w:rPr>
            <w:noProof/>
          </w:rPr>
        </w:r>
        <w:r w:rsidR="00281747">
          <w:rPr>
            <w:noProof/>
          </w:rPr>
          <w:fldChar w:fldCharType="separate"/>
        </w:r>
        <w:r w:rsidR="00281747">
          <w:rPr>
            <w:noProof/>
          </w:rPr>
          <w:t>11</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43" w:history="1">
        <w:r w:rsidR="00281747" w:rsidRPr="00FC3246">
          <w:rPr>
            <w:rStyle w:val="a7"/>
            <w:rFonts w:ascii="华文黑体" w:eastAsia="华文黑体" w:hAnsi="华文黑体" w:cs="华文黑体" w:hint="eastAsia"/>
            <w:noProof/>
          </w:rPr>
          <w:t>2、</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帮助中心（中）</w:t>
        </w:r>
        <w:r w:rsidR="00281747">
          <w:rPr>
            <w:noProof/>
          </w:rPr>
          <w:tab/>
        </w:r>
        <w:r w:rsidR="00281747">
          <w:rPr>
            <w:noProof/>
          </w:rPr>
          <w:fldChar w:fldCharType="begin"/>
        </w:r>
        <w:r w:rsidR="00281747">
          <w:rPr>
            <w:noProof/>
          </w:rPr>
          <w:instrText xml:space="preserve"> PAGEREF _Toc449372543 \h </w:instrText>
        </w:r>
        <w:r w:rsidR="00281747">
          <w:rPr>
            <w:noProof/>
          </w:rPr>
        </w:r>
        <w:r w:rsidR="00281747">
          <w:rPr>
            <w:noProof/>
          </w:rPr>
          <w:fldChar w:fldCharType="separate"/>
        </w:r>
        <w:r w:rsidR="00281747">
          <w:rPr>
            <w:noProof/>
          </w:rPr>
          <w:t>11</w:t>
        </w:r>
        <w:r w:rsidR="00281747">
          <w:rPr>
            <w:noProof/>
          </w:rPr>
          <w:fldChar w:fldCharType="end"/>
        </w:r>
      </w:hyperlink>
    </w:p>
    <w:p w:rsidR="00281747" w:rsidRDefault="0002367E">
      <w:pPr>
        <w:pStyle w:val="10"/>
        <w:tabs>
          <w:tab w:val="left" w:pos="840"/>
          <w:tab w:val="right" w:leader="dot" w:pos="8296"/>
        </w:tabs>
        <w:rPr>
          <w:rFonts w:asciiTheme="minorHAnsi" w:eastAsiaTheme="minorEastAsia" w:hAnsiTheme="minorHAnsi" w:cstheme="minorBidi"/>
          <w:noProof/>
        </w:rPr>
      </w:pPr>
      <w:hyperlink w:anchor="_Toc449372544" w:history="1">
        <w:r w:rsidR="00281747" w:rsidRPr="00FC3246">
          <w:rPr>
            <w:rStyle w:val="a7"/>
            <w:rFonts w:ascii="华文黑体" w:eastAsia="华文黑体" w:hAnsi="华文黑体" w:cs="华文黑体" w:hint="eastAsia"/>
            <w:noProof/>
          </w:rPr>
          <w:t>四、</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平台管理</w:t>
        </w:r>
        <w:r w:rsidR="00281747">
          <w:rPr>
            <w:noProof/>
          </w:rPr>
          <w:tab/>
        </w:r>
        <w:r w:rsidR="00281747">
          <w:rPr>
            <w:noProof/>
          </w:rPr>
          <w:fldChar w:fldCharType="begin"/>
        </w:r>
        <w:r w:rsidR="00281747">
          <w:rPr>
            <w:noProof/>
          </w:rPr>
          <w:instrText xml:space="preserve"> PAGEREF _Toc449372544 \h </w:instrText>
        </w:r>
        <w:r w:rsidR="00281747">
          <w:rPr>
            <w:noProof/>
          </w:rPr>
        </w:r>
        <w:r w:rsidR="00281747">
          <w:rPr>
            <w:noProof/>
          </w:rPr>
          <w:fldChar w:fldCharType="separate"/>
        </w:r>
        <w:r w:rsidR="00281747">
          <w:rPr>
            <w:noProof/>
          </w:rPr>
          <w:t>12</w:t>
        </w:r>
        <w:r w:rsidR="00281747">
          <w:rPr>
            <w:noProof/>
          </w:rPr>
          <w:fldChar w:fldCharType="end"/>
        </w:r>
      </w:hyperlink>
    </w:p>
    <w:p w:rsidR="00281747" w:rsidRDefault="0002367E">
      <w:pPr>
        <w:pStyle w:val="20"/>
        <w:tabs>
          <w:tab w:val="left" w:pos="1260"/>
          <w:tab w:val="right" w:leader="dot" w:pos="8296"/>
        </w:tabs>
        <w:rPr>
          <w:rFonts w:asciiTheme="minorHAnsi" w:eastAsiaTheme="minorEastAsia" w:hAnsiTheme="minorHAnsi" w:cstheme="minorBidi"/>
          <w:noProof/>
        </w:rPr>
      </w:pPr>
      <w:hyperlink w:anchor="_Toc449372545" w:history="1">
        <w:r w:rsidR="00281747" w:rsidRPr="00FC3246">
          <w:rPr>
            <w:rStyle w:val="a7"/>
            <w:rFonts w:ascii="华文黑体" w:eastAsia="华文黑体" w:hAnsi="华文黑体" w:cs="华文黑体" w:hint="eastAsia"/>
            <w:noProof/>
          </w:rPr>
          <w:t>1、</w:t>
        </w:r>
        <w:r w:rsidR="00281747">
          <w:rPr>
            <w:rFonts w:asciiTheme="minorHAnsi" w:eastAsiaTheme="minorEastAsia" w:hAnsiTheme="minorHAnsi" w:cstheme="minorBidi"/>
            <w:noProof/>
          </w:rPr>
          <w:tab/>
        </w:r>
        <w:r w:rsidR="00281747" w:rsidRPr="00FC3246">
          <w:rPr>
            <w:rStyle w:val="a7"/>
            <w:rFonts w:ascii="华文黑体" w:eastAsia="华文黑体" w:hAnsi="华文黑体" w:cs="华文黑体" w:hint="eastAsia"/>
            <w:noProof/>
          </w:rPr>
          <w:t>城市设置（中）</w:t>
        </w:r>
        <w:r w:rsidR="00281747">
          <w:rPr>
            <w:noProof/>
          </w:rPr>
          <w:tab/>
        </w:r>
        <w:r w:rsidR="00281747">
          <w:rPr>
            <w:noProof/>
          </w:rPr>
          <w:fldChar w:fldCharType="begin"/>
        </w:r>
        <w:r w:rsidR="00281747">
          <w:rPr>
            <w:noProof/>
          </w:rPr>
          <w:instrText xml:space="preserve"> PAGEREF _Toc449372545 \h </w:instrText>
        </w:r>
        <w:r w:rsidR="00281747">
          <w:rPr>
            <w:noProof/>
          </w:rPr>
        </w:r>
        <w:r w:rsidR="00281747">
          <w:rPr>
            <w:noProof/>
          </w:rPr>
          <w:fldChar w:fldCharType="separate"/>
        </w:r>
        <w:r w:rsidR="00281747">
          <w:rPr>
            <w:noProof/>
          </w:rPr>
          <w:t>12</w:t>
        </w:r>
        <w:r w:rsidR="00281747">
          <w:rPr>
            <w:noProof/>
          </w:rPr>
          <w:fldChar w:fldCharType="end"/>
        </w:r>
      </w:hyperlink>
    </w:p>
    <w:p w:rsidR="005D527A" w:rsidRDefault="001B248F">
      <w:r>
        <w:rPr>
          <w:rFonts w:hint="eastAsia"/>
        </w:rPr>
        <w:fldChar w:fldCharType="end"/>
      </w:r>
    </w:p>
    <w:p w:rsidR="00295D9E" w:rsidRDefault="005D527A" w:rsidP="00281747">
      <w:pPr>
        <w:widowControl/>
        <w:jc w:val="left"/>
      </w:pPr>
      <w:r>
        <w:br w:type="page"/>
      </w:r>
    </w:p>
    <w:p w:rsidR="00295D9E" w:rsidRDefault="00B75756">
      <w:pPr>
        <w:pStyle w:val="1"/>
        <w:tabs>
          <w:tab w:val="clear" w:pos="0"/>
        </w:tabs>
      </w:pPr>
      <w:bookmarkStart w:id="13" w:name="_Toc449372533"/>
      <w:bookmarkEnd w:id="0"/>
      <w:r>
        <w:rPr>
          <w:rFonts w:hint="eastAsia"/>
        </w:rPr>
        <w:lastRenderedPageBreak/>
        <w:t>运营中心</w:t>
      </w:r>
      <w:bookmarkEnd w:id="13"/>
    </w:p>
    <w:p w:rsidR="00295D9E" w:rsidRDefault="00B75756">
      <w:pPr>
        <w:pStyle w:val="2"/>
        <w:tabs>
          <w:tab w:val="clear" w:pos="0"/>
        </w:tabs>
        <w:rPr>
          <w:rFonts w:ascii="华文黑体" w:eastAsia="华文黑体" w:hAnsi="华文黑体" w:cs="华文黑体"/>
          <w:sz w:val="21"/>
          <w:szCs w:val="21"/>
        </w:rPr>
      </w:pPr>
      <w:bookmarkStart w:id="14" w:name="_Toc449372534"/>
      <w:r>
        <w:rPr>
          <w:rFonts w:ascii="华文黑体" w:eastAsia="华文黑体" w:hAnsi="华文黑体" w:cs="华文黑体" w:hint="eastAsia"/>
          <w:sz w:val="21"/>
          <w:szCs w:val="21"/>
        </w:rPr>
        <w:t>运营绩效-客服绩效</w:t>
      </w:r>
      <w:bookmarkEnd w:id="1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B75756">
            <w:pPr>
              <w:rPr>
                <w:sz w:val="18"/>
              </w:rPr>
            </w:pPr>
            <w:r>
              <w:rPr>
                <w:rFonts w:hint="eastAsia"/>
                <w:sz w:val="18"/>
              </w:rPr>
              <w:t>目前岗审和信审工作已转交给运营部，因此客服绩效的操作者应分为两类，便于查看。</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B75756" w:rsidRDefault="00B75756">
            <w:pPr>
              <w:rPr>
                <w:sz w:val="18"/>
              </w:rPr>
            </w:pPr>
            <w:r>
              <w:rPr>
                <w:rFonts w:hint="eastAsia"/>
                <w:sz w:val="18"/>
              </w:rPr>
              <w:t>客服姓名更名为操作者</w:t>
            </w:r>
          </w:p>
          <w:p w:rsidR="00B75756" w:rsidRDefault="00B75756">
            <w:pPr>
              <w:rPr>
                <w:sz w:val="18"/>
              </w:rPr>
            </w:pPr>
            <w:r>
              <w:rPr>
                <w:sz w:val="18"/>
              </w:rPr>
              <w:t>新增操作者筛选</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B75756">
            <w:pPr>
              <w:rPr>
                <w:sz w:val="18"/>
              </w:rPr>
            </w:pPr>
            <w:r>
              <w:rPr>
                <w:rFonts w:hint="eastAsia"/>
                <w:sz w:val="18"/>
              </w:rPr>
              <w:t>中</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B75756">
            <w:pPr>
              <w:numPr>
                <w:ilvl w:val="255"/>
                <w:numId w:val="0"/>
              </w:numPr>
              <w:rPr>
                <w:sz w:val="18"/>
              </w:rPr>
            </w:pPr>
            <w:r>
              <w:rPr>
                <w:rFonts w:hint="eastAsia"/>
                <w:sz w:val="18"/>
              </w:rPr>
              <w:t>操作者分为</w:t>
            </w:r>
            <w:r>
              <w:rPr>
                <w:rFonts w:hint="eastAsia"/>
                <w:sz w:val="18"/>
              </w:rPr>
              <w:t xml:space="preserve"> </w:t>
            </w:r>
            <w:r>
              <w:rPr>
                <w:rFonts w:hint="eastAsia"/>
                <w:sz w:val="18"/>
              </w:rPr>
              <w:t>运营和客服；</w:t>
            </w:r>
          </w:p>
          <w:p w:rsidR="00B75756" w:rsidRDefault="005F64FD">
            <w:pPr>
              <w:numPr>
                <w:ilvl w:val="255"/>
                <w:numId w:val="0"/>
              </w:numPr>
              <w:rPr>
                <w:sz w:val="18"/>
              </w:rPr>
            </w:pPr>
            <w:r w:rsidRPr="00BF4553">
              <w:rPr>
                <w:rFonts w:hint="eastAsia"/>
                <w:sz w:val="18"/>
                <w:highlight w:val="yellow"/>
              </w:rPr>
              <w:t>操作者类型筛选</w:t>
            </w:r>
            <w:r w:rsidRPr="005F64FD">
              <w:rPr>
                <w:rFonts w:hint="eastAsia"/>
                <w:sz w:val="18"/>
              </w:rPr>
              <w:t>：操作者分为</w:t>
            </w:r>
            <w:r w:rsidRPr="005F64FD">
              <w:rPr>
                <w:rFonts w:hint="eastAsia"/>
                <w:sz w:val="18"/>
              </w:rPr>
              <w:t xml:space="preserve"> </w:t>
            </w:r>
            <w:r w:rsidRPr="005F64FD">
              <w:rPr>
                <w:rFonts w:hint="eastAsia"/>
                <w:sz w:val="18"/>
              </w:rPr>
              <w:t>运</w:t>
            </w:r>
            <w:r w:rsidR="00BF4553">
              <w:rPr>
                <w:rFonts w:hint="eastAsia"/>
                <w:sz w:val="18"/>
              </w:rPr>
              <w:t>营和客服，默认选为全部。在管理员列表中【所属部门】字段为“客服”或者“运营</w:t>
            </w:r>
            <w:r w:rsidRPr="005F64FD">
              <w:rPr>
                <w:rFonts w:hint="eastAsia"/>
                <w:sz w:val="18"/>
              </w:rPr>
              <w:t>”的管理人员</w:t>
            </w:r>
            <w:r>
              <w:rPr>
                <w:rFonts w:hint="eastAsia"/>
                <w:sz w:val="18"/>
              </w:rPr>
              <w:t>.</w:t>
            </w:r>
          </w:p>
          <w:p w:rsidR="00295D9E" w:rsidRDefault="00B75756">
            <w:pPr>
              <w:numPr>
                <w:ilvl w:val="255"/>
                <w:numId w:val="0"/>
              </w:numPr>
              <w:rPr>
                <w:sz w:val="18"/>
              </w:rPr>
            </w:pPr>
            <w:r>
              <w:rPr>
                <w:noProof/>
              </w:rPr>
              <w:drawing>
                <wp:inline distT="0" distB="0" distL="0" distR="0" wp14:anchorId="45E659D0" wp14:editId="31104DD1">
                  <wp:extent cx="4161790" cy="1593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790" cy="1593215"/>
                          </a:xfrm>
                          <a:prstGeom prst="rect">
                            <a:avLst/>
                          </a:prstGeom>
                        </pic:spPr>
                      </pic:pic>
                    </a:graphicData>
                  </a:graphic>
                </wp:inline>
              </w:drawing>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color w:val="FF0000"/>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bl>
    <w:p w:rsidR="00295D9E" w:rsidRDefault="00B75756">
      <w:pPr>
        <w:pStyle w:val="1"/>
        <w:tabs>
          <w:tab w:val="clear" w:pos="0"/>
        </w:tabs>
      </w:pPr>
      <w:bookmarkStart w:id="15" w:name="_Toc449372535"/>
      <w:bookmarkStart w:id="16" w:name="_Toc26012"/>
      <w:r>
        <w:rPr>
          <w:rFonts w:ascii="华文黑体" w:eastAsia="华文黑体" w:hAnsi="华文黑体" w:cs="华文黑体" w:hint="eastAsia"/>
          <w:sz w:val="30"/>
          <w:szCs w:val="30"/>
        </w:rPr>
        <w:t>宅任务模块</w:t>
      </w:r>
      <w:bookmarkEnd w:id="15"/>
    </w:p>
    <w:p w:rsidR="00295D9E" w:rsidRDefault="00B75756">
      <w:pPr>
        <w:pStyle w:val="2"/>
        <w:tabs>
          <w:tab w:val="clear" w:pos="0"/>
        </w:tabs>
        <w:rPr>
          <w:rFonts w:ascii="华文黑体" w:eastAsia="华文黑体" w:hAnsi="华文黑体" w:cs="华文黑体"/>
          <w:sz w:val="21"/>
          <w:szCs w:val="21"/>
        </w:rPr>
      </w:pPr>
      <w:bookmarkStart w:id="17" w:name="_Toc449372536"/>
      <w:r>
        <w:rPr>
          <w:rFonts w:ascii="华文黑体" w:eastAsia="华文黑体" w:hAnsi="华文黑体" w:cs="华文黑体" w:hint="eastAsia"/>
          <w:sz w:val="21"/>
          <w:szCs w:val="21"/>
        </w:rPr>
        <w:t>任务审核（高）</w:t>
      </w:r>
      <w:bookmarkEnd w:id="1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051DA2">
            <w:pPr>
              <w:rPr>
                <w:sz w:val="18"/>
              </w:rPr>
            </w:pPr>
            <w:r>
              <w:rPr>
                <w:rFonts w:hint="eastAsia"/>
                <w:sz w:val="18"/>
              </w:rPr>
              <w:t>任务审核页面列表呈现待审核的宅任务</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1B248F">
            <w:pPr>
              <w:rPr>
                <w:sz w:val="18"/>
              </w:rPr>
            </w:pPr>
            <w:r>
              <w:rPr>
                <w:rFonts w:hint="eastAsia"/>
                <w:sz w:val="18"/>
              </w:rPr>
              <w:t>高</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jc w:val="center"/>
              <w:rPr>
                <w:sz w:val="18"/>
              </w:rPr>
            </w:pPr>
          </w:p>
          <w:p w:rsidR="00051DA2" w:rsidRPr="00051DA2" w:rsidRDefault="00BD7D1F" w:rsidP="00051DA2">
            <w:pPr>
              <w:numPr>
                <w:ilvl w:val="0"/>
                <w:numId w:val="6"/>
              </w:numPr>
              <w:rPr>
                <w:sz w:val="18"/>
              </w:rPr>
            </w:pPr>
            <w:r>
              <w:rPr>
                <w:rFonts w:hint="eastAsia"/>
                <w:sz w:val="18"/>
              </w:rPr>
              <w:t>宅任务</w:t>
            </w:r>
            <w:r w:rsidR="00051DA2">
              <w:rPr>
                <w:rFonts w:hint="eastAsia"/>
                <w:sz w:val="18"/>
              </w:rPr>
              <w:t>页面标题由</w:t>
            </w:r>
            <w:r w:rsidRPr="00051DA2">
              <w:rPr>
                <w:rFonts w:hint="eastAsia"/>
                <w:sz w:val="18"/>
              </w:rPr>
              <w:t xml:space="preserve"> </w:t>
            </w:r>
            <w:r w:rsidR="00051DA2" w:rsidRPr="00051DA2">
              <w:rPr>
                <w:rFonts w:hint="eastAsia"/>
                <w:sz w:val="18"/>
              </w:rPr>
              <w:t>“宅任务审核”变更为“任务审核”；</w:t>
            </w:r>
          </w:p>
          <w:p w:rsidR="00295D9E" w:rsidRDefault="00BD7D1F" w:rsidP="00051DA2">
            <w:pPr>
              <w:numPr>
                <w:ilvl w:val="0"/>
                <w:numId w:val="6"/>
              </w:numPr>
              <w:rPr>
                <w:sz w:val="18"/>
              </w:rPr>
            </w:pPr>
            <w:r>
              <w:rPr>
                <w:rFonts w:hint="eastAsia"/>
                <w:sz w:val="18"/>
              </w:rPr>
              <w:t>在侧边导航</w:t>
            </w:r>
            <w:r w:rsidR="00051DA2" w:rsidRPr="00051DA2">
              <w:rPr>
                <w:rFonts w:hint="eastAsia"/>
                <w:sz w:val="18"/>
              </w:rPr>
              <w:t>菜单中新增</w:t>
            </w:r>
            <w:r w:rsidR="00051DA2" w:rsidRPr="00051DA2">
              <w:rPr>
                <w:rFonts w:hint="eastAsia"/>
                <w:sz w:val="18"/>
              </w:rPr>
              <w:t xml:space="preserve"> </w:t>
            </w:r>
            <w:r w:rsidR="00051DA2" w:rsidRPr="00051DA2">
              <w:rPr>
                <w:rFonts w:hint="eastAsia"/>
                <w:sz w:val="18"/>
              </w:rPr>
              <w:t>待审核数量气泡提示</w:t>
            </w:r>
          </w:p>
          <w:p w:rsidR="00BD7D1F" w:rsidRDefault="00BD7D1F" w:rsidP="00BD7D1F">
            <w:pPr>
              <w:pStyle w:val="a9"/>
              <w:numPr>
                <w:ilvl w:val="0"/>
                <w:numId w:val="6"/>
              </w:numPr>
              <w:ind w:firstLineChars="0"/>
              <w:rPr>
                <w:sz w:val="18"/>
              </w:rPr>
            </w:pPr>
            <w:r>
              <w:rPr>
                <w:rFonts w:hint="eastAsia"/>
                <w:sz w:val="18"/>
              </w:rPr>
              <w:t>审核任务的子页面的变更：</w:t>
            </w:r>
          </w:p>
          <w:p w:rsidR="00BD7D1F" w:rsidRDefault="00BD7D1F" w:rsidP="00BD7D1F">
            <w:pPr>
              <w:pStyle w:val="a9"/>
              <w:numPr>
                <w:ilvl w:val="0"/>
                <w:numId w:val="13"/>
              </w:numPr>
              <w:tabs>
                <w:tab w:val="left" w:pos="425"/>
              </w:tabs>
              <w:ind w:firstLineChars="0"/>
              <w:rPr>
                <w:sz w:val="18"/>
              </w:rPr>
            </w:pPr>
            <w:r>
              <w:rPr>
                <w:rFonts w:hint="eastAsia"/>
                <w:sz w:val="18"/>
              </w:rPr>
              <w:t>UI</w:t>
            </w:r>
            <w:r>
              <w:rPr>
                <w:rFonts w:hint="eastAsia"/>
                <w:sz w:val="18"/>
              </w:rPr>
              <w:t>样式优化；</w:t>
            </w:r>
          </w:p>
          <w:p w:rsidR="00552460" w:rsidRDefault="00DD7393" w:rsidP="00552460">
            <w:pPr>
              <w:pStyle w:val="a9"/>
              <w:numPr>
                <w:ilvl w:val="0"/>
                <w:numId w:val="13"/>
              </w:numPr>
              <w:tabs>
                <w:tab w:val="left" w:pos="425"/>
              </w:tabs>
              <w:ind w:firstLineChars="0"/>
              <w:rPr>
                <w:sz w:val="18"/>
              </w:rPr>
            </w:pPr>
            <w:r>
              <w:rPr>
                <w:rFonts w:hint="eastAsia"/>
                <w:sz w:val="18"/>
              </w:rPr>
              <w:t>（新增</w:t>
            </w:r>
            <w:r>
              <w:rPr>
                <w:rFonts w:hint="eastAsia"/>
                <w:sz w:val="18"/>
              </w:rPr>
              <w:t>)</w:t>
            </w:r>
            <w:r w:rsidRPr="00DD7393">
              <w:rPr>
                <w:rFonts w:hint="eastAsia"/>
                <w:sz w:val="18"/>
              </w:rPr>
              <w:t xml:space="preserve"> </w:t>
            </w:r>
            <w:r w:rsidR="00552460" w:rsidRPr="00552460">
              <w:rPr>
                <w:rFonts w:hint="eastAsia"/>
                <w:sz w:val="18"/>
              </w:rPr>
              <w:t>关联任务：非必填，标签字数限制在</w:t>
            </w:r>
            <w:r w:rsidR="00552460" w:rsidRPr="00552460">
              <w:rPr>
                <w:rFonts w:hint="eastAsia"/>
                <w:sz w:val="18"/>
              </w:rPr>
              <w:t>10</w:t>
            </w:r>
            <w:r w:rsidR="00552460" w:rsidRPr="00552460">
              <w:rPr>
                <w:rFonts w:hint="eastAsia"/>
                <w:sz w:val="18"/>
              </w:rPr>
              <w:t>个汉字以内（包含</w:t>
            </w:r>
            <w:r w:rsidR="00552460" w:rsidRPr="00552460">
              <w:rPr>
                <w:rFonts w:hint="eastAsia"/>
                <w:sz w:val="18"/>
              </w:rPr>
              <w:t>10</w:t>
            </w:r>
            <w:r w:rsidR="00552460" w:rsidRPr="00552460">
              <w:rPr>
                <w:rFonts w:hint="eastAsia"/>
                <w:sz w:val="18"/>
              </w:rPr>
              <w:t>个）。之前发布过的与该任务一样的任务。当多个任务相关联后（具有相同标签，研发可通过</w:t>
            </w:r>
            <w:r w:rsidR="00552460" w:rsidRPr="00552460">
              <w:rPr>
                <w:rFonts w:hint="eastAsia"/>
                <w:sz w:val="18"/>
              </w:rPr>
              <w:t>ID</w:t>
            </w:r>
            <w:r w:rsidR="00552460" w:rsidRPr="00552460">
              <w:rPr>
                <w:rFonts w:hint="eastAsia"/>
                <w:sz w:val="18"/>
              </w:rPr>
              <w:t>进行关联），如果之前兼客成功通过某个任务的审核或有相关联的任务正在进行中，当其再次点击关联任务列表进入任务</w:t>
            </w:r>
            <w:r w:rsidR="00552460">
              <w:rPr>
                <w:rFonts w:hint="eastAsia"/>
                <w:sz w:val="18"/>
              </w:rPr>
              <w:t>详情页面</w:t>
            </w:r>
            <w:r w:rsidR="00552460">
              <w:rPr>
                <w:rFonts w:hint="eastAsia"/>
                <w:sz w:val="18"/>
              </w:rPr>
              <w:lastRenderedPageBreak/>
              <w:t>时，此时任务详情页面按钮显示“已领取”灰色不可点击状态。</w:t>
            </w:r>
          </w:p>
          <w:p w:rsidR="00BD7D1F" w:rsidRDefault="00BD7D1F" w:rsidP="00552460">
            <w:pPr>
              <w:pStyle w:val="a9"/>
              <w:numPr>
                <w:ilvl w:val="0"/>
                <w:numId w:val="13"/>
              </w:numPr>
              <w:tabs>
                <w:tab w:val="left" w:pos="425"/>
              </w:tabs>
              <w:ind w:firstLineChars="0"/>
              <w:rPr>
                <w:sz w:val="18"/>
              </w:rPr>
            </w:pPr>
            <w:r w:rsidRPr="00BD7D1F">
              <w:rPr>
                <w:rFonts w:hint="eastAsia"/>
                <w:sz w:val="18"/>
              </w:rPr>
              <w:t>宅任务服务费：输入金额，金额大于等于０、小于单价，单位元</w:t>
            </w:r>
            <w:r w:rsidRPr="00BD7D1F">
              <w:rPr>
                <w:rFonts w:hint="eastAsia"/>
                <w:sz w:val="18"/>
              </w:rPr>
              <w:t>/</w:t>
            </w:r>
            <w:r w:rsidRPr="00BD7D1F">
              <w:rPr>
                <w:rFonts w:hint="eastAsia"/>
                <w:sz w:val="18"/>
              </w:rPr>
              <w:t>个。</w:t>
            </w:r>
            <w:r w:rsidRPr="00BD7D1F">
              <w:rPr>
                <w:rFonts w:hint="eastAsia"/>
                <w:sz w:val="18"/>
                <w:highlight w:val="yellow"/>
              </w:rPr>
              <w:t>百分比去掉（审核时可修改）</w:t>
            </w:r>
          </w:p>
          <w:p w:rsidR="00BD7D1F" w:rsidRPr="00BD7D1F" w:rsidRDefault="00BD7D1F" w:rsidP="00BD7D1F">
            <w:pPr>
              <w:pStyle w:val="a9"/>
              <w:numPr>
                <w:ilvl w:val="0"/>
                <w:numId w:val="13"/>
              </w:numPr>
              <w:tabs>
                <w:tab w:val="left" w:pos="425"/>
              </w:tabs>
              <w:ind w:firstLineChars="0"/>
              <w:rPr>
                <w:sz w:val="18"/>
              </w:rPr>
            </w:pPr>
            <w:r w:rsidRPr="00BD7D1F">
              <w:rPr>
                <w:rFonts w:hint="eastAsia"/>
                <w:sz w:val="18"/>
              </w:rPr>
              <w:t>次数限制：分为”每人</w:t>
            </w:r>
            <w:r w:rsidRPr="00BD7D1F">
              <w:rPr>
                <w:rFonts w:hint="eastAsia"/>
                <w:sz w:val="18"/>
              </w:rPr>
              <w:t>1</w:t>
            </w:r>
            <w:r w:rsidRPr="00BD7D1F">
              <w:rPr>
                <w:rFonts w:hint="eastAsia"/>
                <w:sz w:val="18"/>
              </w:rPr>
              <w:t>次“和”不限次数“</w:t>
            </w:r>
            <w:r w:rsidRPr="00BD7D1F">
              <w:rPr>
                <w:rFonts w:hint="eastAsia"/>
                <w:sz w:val="18"/>
                <w:highlight w:val="yellow"/>
              </w:rPr>
              <w:t>（审核时可修改）</w:t>
            </w:r>
          </w:p>
          <w:p w:rsidR="00BD7D1F" w:rsidRDefault="00BD7D1F" w:rsidP="00BD7D1F">
            <w:pPr>
              <w:pStyle w:val="a9"/>
              <w:numPr>
                <w:ilvl w:val="0"/>
                <w:numId w:val="13"/>
              </w:numPr>
              <w:tabs>
                <w:tab w:val="left" w:pos="425"/>
              </w:tabs>
              <w:ind w:firstLineChars="0"/>
              <w:rPr>
                <w:sz w:val="18"/>
              </w:rPr>
            </w:pPr>
            <w:r w:rsidRPr="00BD7D1F">
              <w:rPr>
                <w:rFonts w:hint="eastAsia"/>
                <w:sz w:val="18"/>
                <w:highlight w:val="yellow"/>
              </w:rPr>
              <w:t>（新增）任</w:t>
            </w:r>
            <w:r w:rsidRPr="00BD7D1F">
              <w:rPr>
                <w:rFonts w:hint="eastAsia"/>
                <w:sz w:val="18"/>
              </w:rPr>
              <w:t>务权重表单：审核时就可调整任务的权重</w:t>
            </w:r>
            <w:r w:rsidRPr="00BD7D1F">
              <w:rPr>
                <w:rFonts w:hint="eastAsia"/>
                <w:sz w:val="18"/>
              </w:rPr>
              <w:t>0-99</w:t>
            </w:r>
            <w:r w:rsidRPr="00BD7D1F">
              <w:rPr>
                <w:rFonts w:hint="eastAsia"/>
                <w:sz w:val="18"/>
              </w:rPr>
              <w:t>，默认值为</w:t>
            </w:r>
            <w:r w:rsidRPr="00BD7D1F">
              <w:rPr>
                <w:rFonts w:hint="eastAsia"/>
                <w:sz w:val="18"/>
              </w:rPr>
              <w:t>0</w:t>
            </w:r>
            <w:r w:rsidRPr="00BD7D1F">
              <w:rPr>
                <w:rFonts w:hint="eastAsia"/>
                <w:sz w:val="18"/>
              </w:rPr>
              <w:t>（审核时可修改）</w:t>
            </w:r>
          </w:p>
          <w:p w:rsidR="00BD7D1F" w:rsidRDefault="00BD7D1F" w:rsidP="00BD7D1F">
            <w:pPr>
              <w:pStyle w:val="a9"/>
              <w:numPr>
                <w:ilvl w:val="0"/>
                <w:numId w:val="13"/>
              </w:numPr>
              <w:tabs>
                <w:tab w:val="left" w:pos="425"/>
              </w:tabs>
              <w:ind w:firstLineChars="0"/>
              <w:rPr>
                <w:sz w:val="18"/>
              </w:rPr>
            </w:pPr>
            <w:r>
              <w:rPr>
                <w:sz w:val="18"/>
              </w:rPr>
              <w:t>任务提交</w:t>
            </w:r>
            <w:r>
              <w:rPr>
                <w:rFonts w:hint="eastAsia"/>
                <w:sz w:val="18"/>
              </w:rPr>
              <w:t>：新增提交方式</w:t>
            </w:r>
            <w:r w:rsidRPr="00BD7D1F">
              <w:rPr>
                <w:rFonts w:hint="eastAsia"/>
                <w:sz w:val="18"/>
                <w:highlight w:val="yellow"/>
              </w:rPr>
              <w:t>“截图＋文本”</w:t>
            </w:r>
          </w:p>
          <w:p w:rsidR="00BD7D1F" w:rsidRPr="00BD7D1F" w:rsidRDefault="00552460" w:rsidP="00BD7D1F">
            <w:pPr>
              <w:tabs>
                <w:tab w:val="left" w:pos="425"/>
              </w:tabs>
              <w:rPr>
                <w:sz w:val="18"/>
              </w:rPr>
            </w:pPr>
            <w:r>
              <w:rPr>
                <w:noProof/>
              </w:rPr>
              <w:drawing>
                <wp:inline distT="0" distB="0" distL="0" distR="0" wp14:anchorId="69BB63B9" wp14:editId="11B36DF4">
                  <wp:extent cx="4161790" cy="2654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790" cy="2654935"/>
                          </a:xfrm>
                          <a:prstGeom prst="rect">
                            <a:avLst/>
                          </a:prstGeom>
                        </pic:spPr>
                      </pic:pic>
                    </a:graphicData>
                  </a:graphic>
                </wp:inline>
              </w:drawing>
            </w:r>
            <w:r w:rsidR="00BD7D1F" w:rsidRPr="00BD7D1F">
              <w:rPr>
                <w:rFonts w:hint="eastAsia"/>
                <w:sz w:val="18"/>
              </w:rPr>
              <w:t xml:space="preserve"> </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rsidP="00051DA2">
            <w:pPr>
              <w:pStyle w:val="11"/>
              <w:ind w:firstLineChars="0" w:firstLine="0"/>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bl>
    <w:p w:rsidR="00295D9E" w:rsidRDefault="00295D9E"/>
    <w:p w:rsidR="00295D9E" w:rsidRDefault="00790779">
      <w:pPr>
        <w:pStyle w:val="2"/>
        <w:tabs>
          <w:tab w:val="clear" w:pos="0"/>
        </w:tabs>
        <w:rPr>
          <w:rFonts w:ascii="华文黑体" w:eastAsia="华文黑体" w:hAnsi="华文黑体" w:cs="华文黑体"/>
          <w:sz w:val="21"/>
          <w:szCs w:val="21"/>
        </w:rPr>
      </w:pPr>
      <w:bookmarkStart w:id="18" w:name="_Toc449372537"/>
      <w:r>
        <w:rPr>
          <w:rFonts w:ascii="华文黑体" w:eastAsia="华文黑体" w:hAnsi="华文黑体" w:cs="华文黑体" w:hint="eastAsia"/>
          <w:sz w:val="21"/>
          <w:szCs w:val="21"/>
        </w:rPr>
        <w:t>任务列表</w:t>
      </w:r>
      <w:r w:rsidR="001B248F">
        <w:rPr>
          <w:rFonts w:ascii="华文黑体" w:eastAsia="华文黑体" w:hAnsi="华文黑体" w:cs="华文黑体" w:hint="eastAsia"/>
          <w:sz w:val="21"/>
          <w:szCs w:val="21"/>
        </w:rPr>
        <w:t>（</w:t>
      </w:r>
      <w:r>
        <w:rPr>
          <w:rFonts w:ascii="华文黑体" w:eastAsia="华文黑体" w:hAnsi="华文黑体" w:cs="华文黑体" w:hint="eastAsia"/>
          <w:sz w:val="21"/>
          <w:szCs w:val="21"/>
        </w:rPr>
        <w:t>高</w:t>
      </w:r>
      <w:r w:rsidR="001B248F">
        <w:rPr>
          <w:rFonts w:ascii="华文黑体" w:eastAsia="华文黑体" w:hAnsi="华文黑体" w:cs="华文黑体" w:hint="eastAsia"/>
          <w:sz w:val="21"/>
          <w:szCs w:val="21"/>
        </w:rPr>
        <w:t>）</w:t>
      </w:r>
      <w:bookmarkEnd w:id="1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790779">
            <w:pPr>
              <w:rPr>
                <w:sz w:val="18"/>
              </w:rPr>
            </w:pPr>
            <w:r>
              <w:rPr>
                <w:rFonts w:hint="eastAsia"/>
                <w:sz w:val="18"/>
              </w:rPr>
              <w:t>由任务列表中进入查看任务的提交材料等</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790779">
            <w:pPr>
              <w:rPr>
                <w:sz w:val="18"/>
              </w:rPr>
            </w:pPr>
            <w:r>
              <w:rPr>
                <w:rFonts w:hint="eastAsia"/>
                <w:sz w:val="18"/>
              </w:rPr>
              <w:t>高</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lastRenderedPageBreak/>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552460">
            <w:pPr>
              <w:pStyle w:val="11"/>
              <w:ind w:firstLineChars="0" w:firstLine="0"/>
              <w:jc w:val="center"/>
              <w:rPr>
                <w:color w:val="000000" w:themeColor="text1"/>
                <w:sz w:val="18"/>
              </w:rPr>
            </w:pPr>
            <w:r>
              <w:rPr>
                <w:noProof/>
              </w:rPr>
              <w:drawing>
                <wp:inline distT="0" distB="0" distL="0" distR="0" wp14:anchorId="10BBC2BA" wp14:editId="00F1A0EF">
                  <wp:extent cx="4161790" cy="268351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1790" cy="2683510"/>
                          </a:xfrm>
                          <a:prstGeom prst="rect">
                            <a:avLst/>
                          </a:prstGeom>
                        </pic:spPr>
                      </pic:pic>
                    </a:graphicData>
                  </a:graphic>
                </wp:inline>
              </w:drawing>
            </w:r>
          </w:p>
          <w:p w:rsidR="00790779" w:rsidRP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每页显示</w:t>
            </w:r>
            <w:r w:rsidRPr="00790779">
              <w:rPr>
                <w:rFonts w:hint="eastAsia"/>
                <w:color w:val="000000" w:themeColor="text1"/>
                <w:sz w:val="18"/>
              </w:rPr>
              <w:t>50</w:t>
            </w:r>
            <w:r w:rsidRPr="00790779">
              <w:rPr>
                <w:rFonts w:hint="eastAsia"/>
                <w:color w:val="000000" w:themeColor="text1"/>
                <w:sz w:val="18"/>
              </w:rPr>
              <w:t>条任务数据</w:t>
            </w:r>
          </w:p>
          <w:p w:rsid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 xml:space="preserve"> </w:t>
            </w:r>
            <w:r w:rsidRPr="00790779">
              <w:rPr>
                <w:rFonts w:hint="eastAsia"/>
                <w:color w:val="000000" w:themeColor="text1"/>
                <w:sz w:val="18"/>
              </w:rPr>
              <w:t>页面跳转控件删除</w:t>
            </w:r>
          </w:p>
          <w:p w:rsid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按用户姓名筛选更名为“雇主姓名”筛选</w:t>
            </w:r>
          </w:p>
          <w:p w:rsidR="00790779" w:rsidRP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新增</w:t>
            </w:r>
            <w:r w:rsidRPr="00790779">
              <w:rPr>
                <w:rFonts w:hint="eastAsia"/>
                <w:color w:val="000000" w:themeColor="text1"/>
                <w:sz w:val="18"/>
              </w:rPr>
              <w:t xml:space="preserve"> </w:t>
            </w:r>
            <w:r w:rsidRPr="00790779">
              <w:rPr>
                <w:rFonts w:hint="eastAsia"/>
                <w:color w:val="000000" w:themeColor="text1"/>
                <w:sz w:val="18"/>
              </w:rPr>
              <w:t>截至时间筛选：筛选出特定时间段内截至的任务</w:t>
            </w:r>
          </w:p>
          <w:p w:rsidR="00295D9E"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新增</w:t>
            </w:r>
            <w:r w:rsidRPr="00790779">
              <w:rPr>
                <w:rFonts w:hint="eastAsia"/>
                <w:color w:val="000000" w:themeColor="text1"/>
                <w:sz w:val="18"/>
              </w:rPr>
              <w:t xml:space="preserve"> </w:t>
            </w:r>
            <w:r w:rsidRPr="00790779">
              <w:rPr>
                <w:rFonts w:hint="eastAsia"/>
                <w:color w:val="000000" w:themeColor="text1"/>
                <w:sz w:val="18"/>
              </w:rPr>
              <w:t>注册号码筛选：按雇主的注册号码筛选出该号码发布的任务。</w:t>
            </w:r>
          </w:p>
          <w:p w:rsidR="0086099F" w:rsidRDefault="0086099F" w:rsidP="0086099F">
            <w:pPr>
              <w:pStyle w:val="11"/>
              <w:numPr>
                <w:ilvl w:val="0"/>
                <w:numId w:val="7"/>
              </w:numPr>
              <w:ind w:firstLineChars="0"/>
              <w:rPr>
                <w:color w:val="000000" w:themeColor="text1"/>
                <w:sz w:val="18"/>
              </w:rPr>
            </w:pPr>
            <w:r>
              <w:rPr>
                <w:rFonts w:hint="eastAsia"/>
                <w:color w:val="000000" w:themeColor="text1"/>
                <w:sz w:val="18"/>
              </w:rPr>
              <w:t>-</w:t>
            </w:r>
            <w:r w:rsidRPr="0086099F">
              <w:rPr>
                <w:rFonts w:hint="eastAsia"/>
                <w:color w:val="000000" w:themeColor="text1"/>
                <w:sz w:val="18"/>
              </w:rPr>
              <w:t>新增</w:t>
            </w:r>
            <w:r w:rsidRPr="0086099F">
              <w:rPr>
                <w:rFonts w:hint="eastAsia"/>
                <w:color w:val="000000" w:themeColor="text1"/>
                <w:sz w:val="18"/>
              </w:rPr>
              <w:t xml:space="preserve"> </w:t>
            </w:r>
            <w:r w:rsidRPr="0086099F">
              <w:rPr>
                <w:rFonts w:hint="eastAsia"/>
                <w:color w:val="000000" w:themeColor="text1"/>
                <w:sz w:val="18"/>
              </w:rPr>
              <w:t>排序方式筛选：默认按发布时间降序排，下拉列表有：发布时间升序、发布时间降序、任务权重升序、任务权重降序四种。</w:t>
            </w:r>
          </w:p>
          <w:p w:rsid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（删除）说明图片：点击可查看图片</w:t>
            </w:r>
          </w:p>
          <w:p w:rsidR="00552460" w:rsidRDefault="00552460" w:rsidP="00552460">
            <w:pPr>
              <w:pStyle w:val="11"/>
              <w:numPr>
                <w:ilvl w:val="0"/>
                <w:numId w:val="7"/>
              </w:numPr>
              <w:ind w:firstLineChars="0"/>
              <w:rPr>
                <w:color w:val="000000" w:themeColor="text1"/>
                <w:sz w:val="18"/>
              </w:rPr>
            </w:pPr>
            <w:r>
              <w:rPr>
                <w:rFonts w:hint="eastAsia"/>
                <w:color w:val="000000" w:themeColor="text1"/>
                <w:sz w:val="18"/>
              </w:rPr>
              <w:t>-</w:t>
            </w:r>
            <w:bookmarkStart w:id="19" w:name="_GoBack"/>
            <w:bookmarkEnd w:id="19"/>
            <w:r w:rsidRPr="00552460">
              <w:rPr>
                <w:rFonts w:hint="eastAsia"/>
                <w:color w:val="000000" w:themeColor="text1"/>
                <w:sz w:val="18"/>
              </w:rPr>
              <w:t>（新增）任务标签字段，无则为</w:t>
            </w:r>
            <w:r w:rsidRPr="00552460">
              <w:rPr>
                <w:rFonts w:hint="eastAsia"/>
                <w:color w:val="000000" w:themeColor="text1"/>
                <w:sz w:val="18"/>
              </w:rPr>
              <w:t>-</w:t>
            </w:r>
          </w:p>
          <w:p w:rsidR="00790779" w:rsidRDefault="00790779" w:rsidP="00552460">
            <w:pPr>
              <w:pStyle w:val="11"/>
              <w:numPr>
                <w:ilvl w:val="0"/>
                <w:numId w:val="7"/>
              </w:numPr>
              <w:ind w:firstLineChars="0"/>
              <w:rPr>
                <w:color w:val="000000" w:themeColor="text1"/>
                <w:sz w:val="18"/>
              </w:rPr>
            </w:pPr>
            <w:r w:rsidRPr="00790779">
              <w:rPr>
                <w:rFonts w:hint="eastAsia"/>
                <w:color w:val="000000" w:themeColor="text1"/>
                <w:sz w:val="18"/>
              </w:rPr>
              <w:t>用户姓名</w:t>
            </w:r>
            <w:r>
              <w:rPr>
                <w:rFonts w:hint="eastAsia"/>
                <w:color w:val="000000" w:themeColor="text1"/>
                <w:sz w:val="18"/>
              </w:rPr>
              <w:t>字段名</w:t>
            </w:r>
            <w:r w:rsidRPr="00790779">
              <w:rPr>
                <w:rFonts w:hint="eastAsia"/>
                <w:color w:val="000000" w:themeColor="text1"/>
                <w:sz w:val="18"/>
              </w:rPr>
              <w:t>更名为“雇主姓名”</w:t>
            </w:r>
          </w:p>
          <w:p w:rsidR="00790779" w:rsidRDefault="00790779" w:rsidP="00790779">
            <w:pPr>
              <w:pStyle w:val="11"/>
              <w:numPr>
                <w:ilvl w:val="0"/>
                <w:numId w:val="7"/>
              </w:numPr>
              <w:ind w:firstLineChars="0"/>
              <w:rPr>
                <w:color w:val="000000" w:themeColor="text1"/>
                <w:sz w:val="18"/>
              </w:rPr>
            </w:pPr>
            <w:r>
              <w:rPr>
                <w:rFonts w:hint="eastAsia"/>
                <w:color w:val="000000" w:themeColor="text1"/>
                <w:sz w:val="18"/>
              </w:rPr>
              <w:t>正在执行量更名为“待提交量”</w:t>
            </w:r>
          </w:p>
          <w:p w:rsidR="00790779" w:rsidRDefault="00790779" w:rsidP="00790779">
            <w:pPr>
              <w:pStyle w:val="11"/>
              <w:numPr>
                <w:ilvl w:val="0"/>
                <w:numId w:val="7"/>
              </w:numPr>
              <w:ind w:firstLineChars="0"/>
              <w:rPr>
                <w:color w:val="000000" w:themeColor="text1"/>
                <w:sz w:val="18"/>
              </w:rPr>
            </w:pPr>
            <w:r w:rsidRPr="00790779">
              <w:rPr>
                <w:rFonts w:hint="eastAsia"/>
                <w:color w:val="000000" w:themeColor="text1"/>
                <w:sz w:val="18"/>
              </w:rPr>
              <w:t>待处理量更名为“待验收量”：</w:t>
            </w:r>
            <w:r w:rsidRPr="00790779">
              <w:rPr>
                <w:rFonts w:hint="eastAsia"/>
                <w:color w:val="000000" w:themeColor="text1"/>
                <w:sz w:val="18"/>
                <w:highlight w:val="yellow"/>
              </w:rPr>
              <w:t>点击跳转到该任务的【任务材料列表】并筛选出“待审核”状态的提交材料。</w:t>
            </w:r>
          </w:p>
          <w:p w:rsidR="00825BFF" w:rsidRDefault="00825BFF" w:rsidP="00825BFF">
            <w:pPr>
              <w:pStyle w:val="11"/>
              <w:numPr>
                <w:ilvl w:val="0"/>
                <w:numId w:val="7"/>
              </w:numPr>
              <w:ind w:firstLineChars="0"/>
              <w:rPr>
                <w:color w:val="000000" w:themeColor="text1"/>
                <w:sz w:val="18"/>
              </w:rPr>
            </w:pPr>
            <w:r w:rsidRPr="00825BFF">
              <w:rPr>
                <w:rFonts w:hint="eastAsia"/>
                <w:color w:val="000000" w:themeColor="text1"/>
                <w:sz w:val="18"/>
              </w:rPr>
              <w:t>已通过量：</w:t>
            </w:r>
            <w:r w:rsidRPr="00825BFF">
              <w:rPr>
                <w:rFonts w:hint="eastAsia"/>
                <w:color w:val="000000" w:themeColor="text1"/>
                <w:sz w:val="18"/>
                <w:highlight w:val="yellow"/>
              </w:rPr>
              <w:t>点击跳转到该任务的【任务材料列表】并筛选出“已通过”状态的提交材料</w:t>
            </w:r>
          </w:p>
          <w:p w:rsidR="00825BFF" w:rsidRDefault="00825BFF" w:rsidP="00825BFF">
            <w:pPr>
              <w:pStyle w:val="11"/>
              <w:numPr>
                <w:ilvl w:val="0"/>
                <w:numId w:val="7"/>
              </w:numPr>
              <w:ind w:firstLineChars="0"/>
              <w:rPr>
                <w:color w:val="000000" w:themeColor="text1"/>
                <w:sz w:val="18"/>
              </w:rPr>
            </w:pPr>
            <w:r w:rsidRPr="00825BFF">
              <w:rPr>
                <w:rFonts w:hint="eastAsia"/>
                <w:color w:val="000000" w:themeColor="text1"/>
                <w:sz w:val="18"/>
              </w:rPr>
              <w:t>未通过量：</w:t>
            </w:r>
            <w:r w:rsidRPr="00825BFF">
              <w:rPr>
                <w:rFonts w:hint="eastAsia"/>
                <w:color w:val="000000" w:themeColor="text1"/>
                <w:sz w:val="18"/>
                <w:highlight w:val="yellow"/>
              </w:rPr>
              <w:t>点击跳转到该任务的【任务材料列表】并筛选出“未通过”状态的提交材料。</w:t>
            </w:r>
          </w:p>
          <w:p w:rsidR="00825BFF" w:rsidRPr="00825BFF" w:rsidRDefault="00825BFF" w:rsidP="00825BFF">
            <w:pPr>
              <w:pStyle w:val="11"/>
              <w:numPr>
                <w:ilvl w:val="0"/>
                <w:numId w:val="7"/>
              </w:numPr>
              <w:ind w:firstLineChars="0"/>
              <w:rPr>
                <w:color w:val="000000" w:themeColor="text1"/>
                <w:sz w:val="18"/>
              </w:rPr>
            </w:pPr>
            <w:r w:rsidRPr="00825BFF">
              <w:rPr>
                <w:rFonts w:hint="eastAsia"/>
                <w:color w:val="000000" w:themeColor="text1"/>
                <w:sz w:val="18"/>
              </w:rPr>
              <w:t>新增</w:t>
            </w:r>
            <w:r w:rsidRPr="00825BFF">
              <w:rPr>
                <w:rFonts w:hint="eastAsia"/>
                <w:color w:val="000000" w:themeColor="text1"/>
                <w:sz w:val="18"/>
              </w:rPr>
              <w:t xml:space="preserve"> </w:t>
            </w:r>
            <w:r w:rsidRPr="00825BFF">
              <w:rPr>
                <w:rFonts w:hint="eastAsia"/>
                <w:color w:val="000000" w:themeColor="text1"/>
                <w:sz w:val="18"/>
              </w:rPr>
              <w:t>搜索结果条数显示。</w:t>
            </w:r>
          </w:p>
          <w:p w:rsidR="00825BFF" w:rsidRDefault="00825BFF" w:rsidP="00825BFF">
            <w:pPr>
              <w:pStyle w:val="11"/>
              <w:numPr>
                <w:ilvl w:val="0"/>
                <w:numId w:val="7"/>
              </w:numPr>
              <w:ind w:firstLineChars="0"/>
              <w:rPr>
                <w:color w:val="000000" w:themeColor="text1"/>
                <w:sz w:val="18"/>
              </w:rPr>
            </w:pPr>
            <w:r w:rsidRPr="00825BFF">
              <w:rPr>
                <w:rFonts w:hint="eastAsia"/>
                <w:color w:val="000000" w:themeColor="text1"/>
                <w:sz w:val="18"/>
              </w:rPr>
              <w:t>新增导出功能，导出样式与列表样式一致，导出文件名为：宅任务列表</w:t>
            </w:r>
            <w:r w:rsidRPr="00825BFF">
              <w:rPr>
                <w:rFonts w:hint="eastAsia"/>
                <w:color w:val="000000" w:themeColor="text1"/>
                <w:sz w:val="18"/>
              </w:rPr>
              <w:t xml:space="preserve">-YYY.csv </w:t>
            </w:r>
            <w:r w:rsidRPr="00825BFF">
              <w:rPr>
                <w:rFonts w:hint="eastAsia"/>
                <w:color w:val="000000" w:themeColor="text1"/>
                <w:sz w:val="18"/>
              </w:rPr>
              <w:t>（</w:t>
            </w:r>
            <w:r w:rsidRPr="00825BFF">
              <w:rPr>
                <w:rFonts w:hint="eastAsia"/>
                <w:color w:val="000000" w:themeColor="text1"/>
                <w:sz w:val="18"/>
              </w:rPr>
              <w:t>YYY</w:t>
            </w:r>
            <w:r w:rsidRPr="00825BFF">
              <w:rPr>
                <w:rFonts w:hint="eastAsia"/>
                <w:color w:val="000000" w:themeColor="text1"/>
                <w:sz w:val="18"/>
              </w:rPr>
              <w:t>为导出时间，格式为：</w:t>
            </w:r>
            <w:r w:rsidRPr="00825BFF">
              <w:rPr>
                <w:rFonts w:hint="eastAsia"/>
                <w:color w:val="000000" w:themeColor="text1"/>
                <w:sz w:val="18"/>
              </w:rPr>
              <w:t>20160423</w:t>
            </w:r>
            <w:r w:rsidRPr="00825BFF">
              <w:rPr>
                <w:rFonts w:hint="eastAsia"/>
                <w:color w:val="000000" w:themeColor="text1"/>
                <w:sz w:val="18"/>
              </w:rPr>
              <w:t>）</w:t>
            </w:r>
          </w:p>
          <w:p w:rsidR="001E0933" w:rsidRDefault="001E0933" w:rsidP="001E0933">
            <w:pPr>
              <w:pStyle w:val="11"/>
              <w:ind w:firstLineChars="0" w:firstLine="0"/>
              <w:rPr>
                <w:color w:val="000000" w:themeColor="text1"/>
                <w:sz w:val="18"/>
              </w:rPr>
            </w:pPr>
            <w:r w:rsidRPr="001E0933">
              <w:rPr>
                <w:rFonts w:hint="eastAsia"/>
                <w:color w:val="000000" w:themeColor="text1"/>
                <w:sz w:val="18"/>
                <w:highlight w:val="yellow"/>
              </w:rPr>
              <w:t>新增【</w:t>
            </w:r>
            <w:r w:rsidRPr="001E0933">
              <w:rPr>
                <w:color w:val="000000" w:themeColor="text1"/>
                <w:sz w:val="18"/>
                <w:highlight w:val="yellow"/>
              </w:rPr>
              <w:t>任务材料列表</w:t>
            </w:r>
            <w:r w:rsidRPr="001E0933">
              <w:rPr>
                <w:rFonts w:hint="eastAsia"/>
                <w:color w:val="000000" w:themeColor="text1"/>
                <w:sz w:val="18"/>
                <w:highlight w:val="yellow"/>
              </w:rPr>
              <w:t>】</w:t>
            </w:r>
            <w:r w:rsidRPr="001E0933">
              <w:rPr>
                <w:color w:val="000000" w:themeColor="text1"/>
                <w:sz w:val="18"/>
                <w:highlight w:val="yellow"/>
              </w:rPr>
              <w:t>页面</w:t>
            </w:r>
            <w:r w:rsidRPr="001E0933">
              <w:rPr>
                <w:rFonts w:hint="eastAsia"/>
                <w:color w:val="000000" w:themeColor="text1"/>
                <w:sz w:val="18"/>
                <w:highlight w:val="yellow"/>
              </w:rPr>
              <w:t>：</w:t>
            </w:r>
          </w:p>
          <w:p w:rsidR="001E0933" w:rsidRPr="001E0933" w:rsidRDefault="00F91E04" w:rsidP="001E0933">
            <w:pPr>
              <w:pStyle w:val="11"/>
              <w:ind w:firstLineChars="0" w:firstLine="0"/>
              <w:rPr>
                <w:color w:val="000000" w:themeColor="text1"/>
                <w:sz w:val="18"/>
              </w:rPr>
            </w:pPr>
            <w:r>
              <w:rPr>
                <w:noProof/>
              </w:rPr>
              <w:lastRenderedPageBreak/>
              <w:drawing>
                <wp:inline distT="0" distB="0" distL="0" distR="0" wp14:anchorId="7B92A7A7" wp14:editId="038D959D">
                  <wp:extent cx="4161790" cy="24466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790" cy="2446655"/>
                          </a:xfrm>
                          <a:prstGeom prst="rect">
                            <a:avLst/>
                          </a:prstGeom>
                        </pic:spPr>
                      </pic:pic>
                    </a:graphicData>
                  </a:graphic>
                </wp:inline>
              </w:drawing>
            </w:r>
          </w:p>
          <w:p w:rsidR="001E0933" w:rsidRPr="001E0933" w:rsidRDefault="001E0933" w:rsidP="001E0933">
            <w:pPr>
              <w:pStyle w:val="11"/>
              <w:ind w:firstLine="360"/>
              <w:rPr>
                <w:color w:val="000000" w:themeColor="text1"/>
                <w:sz w:val="18"/>
              </w:rPr>
            </w:pPr>
            <w:r w:rsidRPr="001E0933">
              <w:rPr>
                <w:rFonts w:hint="eastAsia"/>
                <w:color w:val="000000" w:themeColor="text1"/>
                <w:sz w:val="18"/>
                <w:highlight w:val="yellow"/>
              </w:rPr>
              <w:t>①筛选规则</w:t>
            </w:r>
          </w:p>
          <w:p w:rsidR="001E0933" w:rsidRPr="001E0933" w:rsidRDefault="001E0933" w:rsidP="001E0933">
            <w:pPr>
              <w:pStyle w:val="11"/>
              <w:ind w:firstLine="360"/>
              <w:rPr>
                <w:color w:val="000000" w:themeColor="text1"/>
                <w:sz w:val="18"/>
              </w:rPr>
            </w:pPr>
            <w:r w:rsidRPr="001E0933">
              <w:rPr>
                <w:rFonts w:hint="eastAsia"/>
                <w:color w:val="000000" w:themeColor="text1"/>
                <w:sz w:val="18"/>
              </w:rPr>
              <w:t xml:space="preserve">- </w:t>
            </w:r>
            <w:r w:rsidRPr="001E0933">
              <w:rPr>
                <w:rFonts w:hint="eastAsia"/>
                <w:color w:val="000000" w:themeColor="text1"/>
                <w:sz w:val="18"/>
              </w:rPr>
              <w:t>按提交人姓名筛选</w:t>
            </w:r>
          </w:p>
          <w:p w:rsidR="001E0933" w:rsidRPr="001E0933" w:rsidRDefault="001E0933" w:rsidP="001E0933">
            <w:pPr>
              <w:pStyle w:val="11"/>
              <w:ind w:firstLine="360"/>
              <w:rPr>
                <w:color w:val="000000" w:themeColor="text1"/>
                <w:sz w:val="18"/>
              </w:rPr>
            </w:pPr>
            <w:r w:rsidRPr="001E0933">
              <w:rPr>
                <w:rFonts w:hint="eastAsia"/>
                <w:color w:val="000000" w:themeColor="text1"/>
                <w:sz w:val="18"/>
              </w:rPr>
              <w:t xml:space="preserve">- </w:t>
            </w:r>
            <w:r w:rsidRPr="001E0933">
              <w:rPr>
                <w:rFonts w:hint="eastAsia"/>
                <w:color w:val="000000" w:themeColor="text1"/>
                <w:sz w:val="18"/>
              </w:rPr>
              <w:t>按状态筛选：全部、待验收、未通过、已通过</w:t>
            </w:r>
            <w:r w:rsidRPr="001E0933">
              <w:rPr>
                <w:color w:val="000000" w:themeColor="text1"/>
                <w:sz w:val="18"/>
              </w:rPr>
              <w:t xml:space="preserve">  </w:t>
            </w:r>
          </w:p>
          <w:p w:rsidR="001E0933" w:rsidRPr="001E0933" w:rsidRDefault="001E0933" w:rsidP="001E0933">
            <w:pPr>
              <w:pStyle w:val="11"/>
              <w:ind w:firstLine="360"/>
              <w:rPr>
                <w:color w:val="000000" w:themeColor="text1"/>
                <w:sz w:val="18"/>
              </w:rPr>
            </w:pPr>
            <w:r w:rsidRPr="001E0933">
              <w:rPr>
                <w:rFonts w:hint="eastAsia"/>
                <w:color w:val="000000" w:themeColor="text1"/>
                <w:sz w:val="18"/>
                <w:highlight w:val="yellow"/>
              </w:rPr>
              <w:t>②表单字段</w:t>
            </w:r>
          </w:p>
          <w:p w:rsidR="001E0933" w:rsidRPr="001E0933" w:rsidRDefault="001E0933" w:rsidP="001E0933">
            <w:pPr>
              <w:pStyle w:val="11"/>
              <w:ind w:firstLine="360"/>
              <w:rPr>
                <w:color w:val="000000" w:themeColor="text1"/>
                <w:sz w:val="18"/>
              </w:rPr>
            </w:pPr>
            <w:r w:rsidRPr="001E0933">
              <w:rPr>
                <w:rFonts w:hint="eastAsia"/>
                <w:color w:val="000000" w:themeColor="text1"/>
                <w:sz w:val="18"/>
              </w:rPr>
              <w:t xml:space="preserve">- </w:t>
            </w:r>
            <w:r w:rsidRPr="001E0933">
              <w:rPr>
                <w:rFonts w:hint="eastAsia"/>
                <w:color w:val="000000" w:themeColor="text1"/>
                <w:sz w:val="18"/>
              </w:rPr>
              <w:t>提交人：点击提交人姓名跳转到【用户详情</w:t>
            </w:r>
            <w:r w:rsidRPr="001E0933">
              <w:rPr>
                <w:rFonts w:hint="eastAsia"/>
                <w:color w:val="000000" w:themeColor="text1"/>
                <w:sz w:val="18"/>
              </w:rPr>
              <w:t>-</w:t>
            </w:r>
            <w:r w:rsidRPr="001E0933">
              <w:rPr>
                <w:rFonts w:hint="eastAsia"/>
                <w:color w:val="000000" w:themeColor="text1"/>
                <w:sz w:val="18"/>
              </w:rPr>
              <w:t>报名宅任务】页面。</w:t>
            </w:r>
          </w:p>
          <w:p w:rsidR="001E0933" w:rsidRPr="001E0933" w:rsidRDefault="001E0933" w:rsidP="001E0933">
            <w:pPr>
              <w:pStyle w:val="11"/>
              <w:ind w:firstLine="360"/>
              <w:rPr>
                <w:color w:val="000000" w:themeColor="text1"/>
                <w:sz w:val="18"/>
              </w:rPr>
            </w:pPr>
            <w:r w:rsidRPr="001E0933">
              <w:rPr>
                <w:rFonts w:hint="eastAsia"/>
                <w:color w:val="000000" w:themeColor="text1"/>
                <w:sz w:val="18"/>
              </w:rPr>
              <w:t xml:space="preserve">- </w:t>
            </w:r>
            <w:r w:rsidRPr="001E0933">
              <w:rPr>
                <w:rFonts w:hint="eastAsia"/>
                <w:color w:val="000000" w:themeColor="text1"/>
                <w:sz w:val="18"/>
              </w:rPr>
              <w:t>注册号码：提交任务材料的兼客的注册号码</w:t>
            </w:r>
          </w:p>
          <w:p w:rsidR="001E0933" w:rsidRPr="001E0933" w:rsidRDefault="001E0933" w:rsidP="001E0933">
            <w:pPr>
              <w:pStyle w:val="11"/>
              <w:ind w:firstLine="360"/>
              <w:rPr>
                <w:color w:val="000000" w:themeColor="text1"/>
                <w:sz w:val="18"/>
              </w:rPr>
            </w:pPr>
            <w:r w:rsidRPr="001E0933">
              <w:rPr>
                <w:rFonts w:hint="eastAsia"/>
                <w:color w:val="000000" w:themeColor="text1"/>
                <w:sz w:val="18"/>
              </w:rPr>
              <w:t>-</w:t>
            </w:r>
            <w:r>
              <w:rPr>
                <w:color w:val="000000" w:themeColor="text1"/>
                <w:sz w:val="18"/>
              </w:rPr>
              <w:t xml:space="preserve"> </w:t>
            </w:r>
            <w:r w:rsidRPr="001E0933">
              <w:rPr>
                <w:rFonts w:hint="eastAsia"/>
                <w:color w:val="000000" w:themeColor="text1"/>
                <w:sz w:val="18"/>
              </w:rPr>
              <w:t>提交时间</w:t>
            </w:r>
            <w:r>
              <w:rPr>
                <w:rFonts w:hint="eastAsia"/>
                <w:color w:val="000000" w:themeColor="text1"/>
                <w:sz w:val="18"/>
              </w:rPr>
              <w:t>：任务材料的提交时间</w:t>
            </w:r>
          </w:p>
          <w:p w:rsidR="00F91E04" w:rsidRPr="00F91E04" w:rsidRDefault="001E0933" w:rsidP="00F91E04">
            <w:pPr>
              <w:pStyle w:val="11"/>
              <w:ind w:firstLine="360"/>
              <w:rPr>
                <w:color w:val="000000" w:themeColor="text1"/>
                <w:sz w:val="18"/>
              </w:rPr>
            </w:pPr>
            <w:r w:rsidRPr="001E0933">
              <w:rPr>
                <w:rFonts w:hint="eastAsia"/>
                <w:color w:val="000000" w:themeColor="text1"/>
                <w:sz w:val="18"/>
              </w:rPr>
              <w:t xml:space="preserve">- </w:t>
            </w:r>
            <w:r w:rsidRPr="001E0933">
              <w:rPr>
                <w:rFonts w:hint="eastAsia"/>
                <w:color w:val="000000" w:themeColor="text1"/>
                <w:sz w:val="18"/>
              </w:rPr>
              <w:t>任务材料：</w:t>
            </w:r>
            <w:r w:rsidR="00F91E04" w:rsidRPr="00F91E04">
              <w:rPr>
                <w:rFonts w:hint="eastAsia"/>
                <w:color w:val="000000" w:themeColor="text1"/>
                <w:sz w:val="18"/>
              </w:rPr>
              <w:t>文本和截图，</w:t>
            </w:r>
          </w:p>
          <w:p w:rsidR="00F91E04" w:rsidRPr="00F91E04" w:rsidRDefault="00F91E04" w:rsidP="00F91E04">
            <w:pPr>
              <w:pStyle w:val="11"/>
              <w:ind w:firstLine="360"/>
              <w:rPr>
                <w:color w:val="000000" w:themeColor="text1"/>
                <w:sz w:val="18"/>
              </w:rPr>
            </w:pPr>
            <w:r w:rsidRPr="00F91E04">
              <w:rPr>
                <w:rFonts w:hint="eastAsia"/>
                <w:color w:val="000000" w:themeColor="text1"/>
                <w:sz w:val="18"/>
              </w:rPr>
              <w:t>如果任务材料是截图，</w:t>
            </w:r>
            <w:r w:rsidRPr="00F91E04">
              <w:rPr>
                <w:rFonts w:hint="eastAsia"/>
                <w:color w:val="000000" w:themeColor="text1"/>
                <w:sz w:val="18"/>
              </w:rPr>
              <w:t xml:space="preserve"> </w:t>
            </w:r>
            <w:r w:rsidRPr="00F91E04">
              <w:rPr>
                <w:rFonts w:hint="eastAsia"/>
                <w:color w:val="000000" w:themeColor="text1"/>
                <w:sz w:val="18"/>
              </w:rPr>
              <w:t>则点击可查看截图，并在弹窗中审核，可点击上一个、下一个</w:t>
            </w:r>
          </w:p>
          <w:p w:rsidR="00F91E04" w:rsidRPr="00F91E04" w:rsidRDefault="00F91E04" w:rsidP="00F91E04">
            <w:pPr>
              <w:pStyle w:val="11"/>
              <w:ind w:firstLine="360"/>
              <w:rPr>
                <w:color w:val="000000" w:themeColor="text1"/>
                <w:sz w:val="18"/>
              </w:rPr>
            </w:pPr>
            <w:r w:rsidRPr="00F91E04">
              <w:rPr>
                <w:rFonts w:hint="eastAsia"/>
                <w:color w:val="000000" w:themeColor="text1"/>
                <w:sz w:val="18"/>
              </w:rPr>
              <w:t>如果是文本，则在弹窗中查看文本并审核，可点击上一个、下一个</w:t>
            </w:r>
          </w:p>
          <w:p w:rsidR="00F91E04" w:rsidRPr="00F91E04" w:rsidRDefault="00F91E04" w:rsidP="00F91E04">
            <w:pPr>
              <w:pStyle w:val="11"/>
              <w:ind w:firstLine="360"/>
              <w:rPr>
                <w:color w:val="000000" w:themeColor="text1"/>
                <w:sz w:val="18"/>
              </w:rPr>
            </w:pPr>
          </w:p>
          <w:p w:rsidR="001E0933" w:rsidRDefault="00F91E04" w:rsidP="00F91E04">
            <w:pPr>
              <w:pStyle w:val="11"/>
              <w:ind w:firstLine="360"/>
              <w:rPr>
                <w:color w:val="000000" w:themeColor="text1"/>
                <w:sz w:val="18"/>
              </w:rPr>
            </w:pPr>
            <w:r w:rsidRPr="00F91E04">
              <w:rPr>
                <w:color w:val="000000" w:themeColor="text1"/>
                <w:sz w:val="18"/>
              </w:rPr>
              <w:t xml:space="preserve"> </w:t>
            </w:r>
            <w:r w:rsidR="001E0933" w:rsidRPr="001E0933">
              <w:rPr>
                <w:rFonts w:hint="eastAsia"/>
                <w:color w:val="000000" w:themeColor="text1"/>
                <w:sz w:val="18"/>
              </w:rPr>
              <w:t>-</w:t>
            </w:r>
            <w:r w:rsidR="001E0933" w:rsidRPr="001E0933">
              <w:rPr>
                <w:rFonts w:hint="eastAsia"/>
                <w:color w:val="000000" w:themeColor="text1"/>
                <w:sz w:val="18"/>
              </w:rPr>
              <w:t>状态：待验收、未通过、已通过</w:t>
            </w:r>
          </w:p>
          <w:p w:rsidR="001E0933" w:rsidRDefault="001E0933" w:rsidP="00D311E0">
            <w:pPr>
              <w:pStyle w:val="11"/>
              <w:ind w:firstLine="360"/>
              <w:rPr>
                <w:sz w:val="18"/>
              </w:rPr>
            </w:pPr>
            <w:r w:rsidRPr="001E0933">
              <w:rPr>
                <w:rFonts w:hint="eastAsia"/>
                <w:color w:val="000000" w:themeColor="text1"/>
                <w:sz w:val="18"/>
              </w:rPr>
              <w:t xml:space="preserve">- </w:t>
            </w:r>
            <w:r w:rsidRPr="001E0933">
              <w:rPr>
                <w:rFonts w:hint="eastAsia"/>
                <w:color w:val="000000" w:themeColor="text1"/>
                <w:sz w:val="18"/>
                <w:highlight w:val="yellow"/>
              </w:rPr>
              <w:t>操作</w:t>
            </w:r>
            <w:r w:rsidRPr="001E0933">
              <w:rPr>
                <w:rFonts w:hint="eastAsia"/>
                <w:color w:val="000000" w:themeColor="text1"/>
                <w:sz w:val="18"/>
              </w:rPr>
              <w:t>：通过、不通过按钮，</w:t>
            </w:r>
            <w:r w:rsidRPr="001E0933">
              <w:rPr>
                <w:rFonts w:hint="eastAsia"/>
                <w:sz w:val="18"/>
                <w:highlight w:val="yellow"/>
              </w:rPr>
              <w:t>已通过的在操作列显示一个绿色的√，未通过的显示红色的×</w:t>
            </w:r>
          </w:p>
          <w:p w:rsidR="003E570B" w:rsidRPr="00D311E0" w:rsidRDefault="003E570B" w:rsidP="00D311E0">
            <w:pPr>
              <w:pStyle w:val="11"/>
              <w:ind w:firstLine="360"/>
              <w:rPr>
                <w:sz w:val="18"/>
              </w:rPr>
            </w:pPr>
            <w:r w:rsidRPr="003E570B">
              <w:rPr>
                <w:rFonts w:hint="eastAsia"/>
                <w:sz w:val="18"/>
                <w:highlight w:val="yellow"/>
              </w:rPr>
              <w:t>③导出</w:t>
            </w:r>
            <w:r w:rsidRPr="003E570B">
              <w:rPr>
                <w:rFonts w:hint="eastAsia"/>
                <w:sz w:val="18"/>
              </w:rPr>
              <w:t>：导出任务材料的列表，任务材料字段就按列表上的“查看材料”导出即可，不需要导出弹窗里的图片和文本；操作字段，已审核过的就显示</w:t>
            </w:r>
            <w:r w:rsidRPr="003E570B">
              <w:rPr>
                <w:rFonts w:hint="eastAsia"/>
                <w:sz w:val="18"/>
              </w:rPr>
              <w:t>X</w:t>
            </w:r>
            <w:r w:rsidRPr="003E570B">
              <w:rPr>
                <w:rFonts w:hint="eastAsia"/>
                <w:sz w:val="18"/>
              </w:rPr>
              <w:t>，√，未审核的就为空</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bl>
    <w:p w:rsidR="00295D9E" w:rsidRDefault="00295D9E"/>
    <w:p w:rsidR="000F4CD1" w:rsidRDefault="000F4CD1" w:rsidP="000F4CD1">
      <w:pPr>
        <w:pStyle w:val="2"/>
        <w:tabs>
          <w:tab w:val="clear" w:pos="0"/>
        </w:tabs>
        <w:rPr>
          <w:rFonts w:ascii="华文黑体" w:eastAsia="华文黑体" w:hAnsi="华文黑体" w:cs="华文黑体"/>
          <w:sz w:val="21"/>
          <w:szCs w:val="21"/>
        </w:rPr>
      </w:pPr>
      <w:bookmarkStart w:id="20" w:name="_Toc449372538"/>
      <w:r>
        <w:rPr>
          <w:rFonts w:ascii="华文黑体" w:eastAsia="华文黑体" w:hAnsi="华文黑体" w:cs="华文黑体" w:hint="eastAsia"/>
          <w:sz w:val="21"/>
          <w:szCs w:val="21"/>
        </w:rPr>
        <w:t>任务广告管理（中）</w:t>
      </w:r>
      <w:bookmarkEnd w:id="2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rPr>
                <w:sz w:val="18"/>
              </w:rPr>
            </w:pPr>
            <w:r>
              <w:rPr>
                <w:rFonts w:hint="eastAsia"/>
                <w:sz w:val="18"/>
              </w:rPr>
              <w:t>将宅任务的广告管理独立到宅任务模块中，功能参考平台的广告管理页。</w:t>
            </w: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rPr>
                <w:sz w:val="18"/>
              </w:rPr>
            </w:pP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rPr>
                <w:sz w:val="18"/>
              </w:rPr>
            </w:pPr>
            <w:r>
              <w:rPr>
                <w:rFonts w:hint="eastAsia"/>
                <w:sz w:val="18"/>
              </w:rPr>
              <w:t>中</w:t>
            </w: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pStyle w:val="11"/>
              <w:ind w:firstLineChars="0" w:firstLine="0"/>
              <w:rPr>
                <w:sz w:val="18"/>
              </w:rPr>
            </w:pP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hint="eastAsia"/>
                <w:sz w:val="18"/>
              </w:rPr>
              <w:lastRenderedPageBreak/>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pStyle w:val="11"/>
              <w:ind w:firstLineChars="0" w:firstLine="0"/>
              <w:jc w:val="center"/>
              <w:rPr>
                <w:color w:val="000000" w:themeColor="text1"/>
                <w:sz w:val="18"/>
              </w:rPr>
            </w:pPr>
            <w:r>
              <w:rPr>
                <w:noProof/>
              </w:rPr>
              <w:drawing>
                <wp:inline distT="0" distB="0" distL="0" distR="0" wp14:anchorId="79CC1C7A" wp14:editId="68758DFA">
                  <wp:extent cx="4161790" cy="2128520"/>
                  <wp:effectExtent l="0" t="0" r="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61790" cy="2128520"/>
                          </a:xfrm>
                          <a:prstGeom prst="rect">
                            <a:avLst/>
                          </a:prstGeom>
                        </pic:spPr>
                      </pic:pic>
                    </a:graphicData>
                  </a:graphic>
                </wp:inline>
              </w:drawing>
            </w:r>
          </w:p>
          <w:p w:rsidR="000F4CD1" w:rsidRPr="000F4CD1" w:rsidRDefault="000F4CD1" w:rsidP="00CC2720">
            <w:pPr>
              <w:pStyle w:val="11"/>
              <w:ind w:firstLine="360"/>
              <w:rPr>
                <w:sz w:val="18"/>
              </w:rPr>
            </w:pPr>
            <w:r w:rsidRPr="000F4CD1">
              <w:rPr>
                <w:rFonts w:hint="eastAsia"/>
                <w:sz w:val="18"/>
                <w:highlight w:val="yellow"/>
              </w:rPr>
              <w:t>①筛选规则：</w:t>
            </w:r>
          </w:p>
          <w:p w:rsidR="000F4CD1" w:rsidRPr="000F4CD1" w:rsidRDefault="000F4CD1" w:rsidP="00CC2720">
            <w:pPr>
              <w:pStyle w:val="11"/>
              <w:numPr>
                <w:ilvl w:val="0"/>
                <w:numId w:val="15"/>
              </w:numPr>
              <w:ind w:firstLineChars="0"/>
              <w:rPr>
                <w:sz w:val="18"/>
              </w:rPr>
            </w:pPr>
            <w:r w:rsidRPr="000F4CD1">
              <w:rPr>
                <w:rFonts w:hint="eastAsia"/>
                <w:sz w:val="18"/>
              </w:rPr>
              <w:t>城市筛选：筛选出投放在该城市的广告。</w:t>
            </w:r>
          </w:p>
          <w:p w:rsidR="000F4CD1" w:rsidRPr="000F4CD1" w:rsidRDefault="000F4CD1" w:rsidP="00CC2720">
            <w:pPr>
              <w:pStyle w:val="11"/>
              <w:numPr>
                <w:ilvl w:val="0"/>
                <w:numId w:val="15"/>
              </w:numPr>
              <w:ind w:firstLineChars="0"/>
              <w:rPr>
                <w:sz w:val="18"/>
              </w:rPr>
            </w:pPr>
            <w:r w:rsidRPr="000F4CD1">
              <w:rPr>
                <w:rFonts w:hint="eastAsia"/>
                <w:sz w:val="18"/>
              </w:rPr>
              <w:t>广告名称筛选：根据广告名称模糊搜索广告。</w:t>
            </w:r>
          </w:p>
          <w:p w:rsidR="000F4CD1" w:rsidRPr="000F4CD1" w:rsidRDefault="000F4CD1" w:rsidP="00CC2720">
            <w:pPr>
              <w:pStyle w:val="11"/>
              <w:numPr>
                <w:ilvl w:val="0"/>
                <w:numId w:val="15"/>
              </w:numPr>
              <w:ind w:firstLineChars="0"/>
              <w:rPr>
                <w:sz w:val="18"/>
              </w:rPr>
            </w:pPr>
            <w:r w:rsidRPr="000F4CD1">
              <w:rPr>
                <w:rFonts w:hint="eastAsia"/>
                <w:sz w:val="18"/>
              </w:rPr>
              <w:t>广告状态筛选：筛选出正常</w:t>
            </w:r>
            <w:r w:rsidRPr="000F4CD1">
              <w:rPr>
                <w:rFonts w:hint="eastAsia"/>
                <w:sz w:val="18"/>
              </w:rPr>
              <w:t>/</w:t>
            </w:r>
            <w:r w:rsidRPr="000F4CD1">
              <w:rPr>
                <w:rFonts w:hint="eastAsia"/>
                <w:sz w:val="18"/>
              </w:rPr>
              <w:t>隐藏</w:t>
            </w:r>
            <w:r w:rsidRPr="000F4CD1">
              <w:rPr>
                <w:rFonts w:hint="eastAsia"/>
                <w:sz w:val="18"/>
              </w:rPr>
              <w:t>/</w:t>
            </w:r>
            <w:r w:rsidRPr="000F4CD1">
              <w:rPr>
                <w:rFonts w:hint="eastAsia"/>
                <w:sz w:val="18"/>
              </w:rPr>
              <w:t>删除三种状态的广告</w:t>
            </w:r>
            <w:r w:rsidRPr="000F4CD1">
              <w:rPr>
                <w:rFonts w:hint="eastAsia"/>
                <w:sz w:val="18"/>
              </w:rPr>
              <w:t>,</w:t>
            </w:r>
            <w:r w:rsidRPr="000F4CD1">
              <w:rPr>
                <w:rFonts w:hint="eastAsia"/>
                <w:sz w:val="18"/>
              </w:rPr>
              <w:t>默认筛选出正常状态的广告。</w:t>
            </w:r>
          </w:p>
          <w:p w:rsidR="000F4CD1" w:rsidRPr="000F4CD1" w:rsidRDefault="000F4CD1" w:rsidP="00CC2720">
            <w:pPr>
              <w:pStyle w:val="11"/>
              <w:numPr>
                <w:ilvl w:val="0"/>
                <w:numId w:val="15"/>
              </w:numPr>
              <w:ind w:firstLineChars="0"/>
              <w:rPr>
                <w:sz w:val="18"/>
              </w:rPr>
            </w:pPr>
            <w:r w:rsidRPr="000F4CD1">
              <w:rPr>
                <w:rFonts w:hint="eastAsia"/>
                <w:sz w:val="18"/>
              </w:rPr>
              <w:t>添加时间筛选：广告添加的系统时间。</w:t>
            </w:r>
          </w:p>
          <w:p w:rsidR="000F4CD1" w:rsidRPr="000F4CD1" w:rsidRDefault="000F4CD1" w:rsidP="000F4CD1">
            <w:pPr>
              <w:pStyle w:val="11"/>
              <w:ind w:firstLine="360"/>
              <w:rPr>
                <w:sz w:val="18"/>
              </w:rPr>
            </w:pPr>
            <w:r w:rsidRPr="000F4CD1">
              <w:rPr>
                <w:rFonts w:hint="eastAsia"/>
                <w:sz w:val="18"/>
                <w:highlight w:val="yellow"/>
              </w:rPr>
              <w:t>②添加广告</w:t>
            </w:r>
            <w:r w:rsidRPr="000F4CD1">
              <w:rPr>
                <w:rFonts w:hint="eastAsia"/>
                <w:sz w:val="18"/>
              </w:rPr>
              <w:t>：在弹窗中编辑新广告的相关信息，并投放到相关城市。</w:t>
            </w:r>
          </w:p>
          <w:p w:rsidR="000F4CD1" w:rsidRPr="000F4CD1" w:rsidRDefault="004112F7" w:rsidP="000F4CD1">
            <w:pPr>
              <w:pStyle w:val="11"/>
              <w:rPr>
                <w:sz w:val="18"/>
              </w:rPr>
            </w:pPr>
            <w:r>
              <w:rPr>
                <w:noProof/>
              </w:rPr>
              <w:drawing>
                <wp:inline distT="0" distB="0" distL="0" distR="0" wp14:anchorId="5D23B176" wp14:editId="1346A95B">
                  <wp:extent cx="3187345" cy="37719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6700" cy="3782970"/>
                          </a:xfrm>
                          <a:prstGeom prst="rect">
                            <a:avLst/>
                          </a:prstGeom>
                        </pic:spPr>
                      </pic:pic>
                    </a:graphicData>
                  </a:graphic>
                </wp:inline>
              </w:drawing>
            </w:r>
          </w:p>
          <w:p w:rsidR="000F4CD1" w:rsidRPr="000F4CD1" w:rsidRDefault="000F4CD1" w:rsidP="000F4CD1">
            <w:pPr>
              <w:pStyle w:val="11"/>
              <w:ind w:firstLine="360"/>
              <w:rPr>
                <w:sz w:val="18"/>
              </w:rPr>
            </w:pPr>
            <w:r w:rsidRPr="000F4CD1">
              <w:rPr>
                <w:rFonts w:hint="eastAsia"/>
                <w:sz w:val="18"/>
                <w:highlight w:val="yellow"/>
              </w:rPr>
              <w:t>③批量删除：</w:t>
            </w:r>
            <w:r w:rsidRPr="000F4CD1">
              <w:rPr>
                <w:rFonts w:hint="eastAsia"/>
                <w:sz w:val="18"/>
              </w:rPr>
              <w:t>页面支持通过【全选</w:t>
            </w:r>
            <w:r w:rsidRPr="000F4CD1">
              <w:rPr>
                <w:rFonts w:hint="eastAsia"/>
                <w:sz w:val="18"/>
              </w:rPr>
              <w:t>/</w:t>
            </w:r>
            <w:r w:rsidRPr="000F4CD1">
              <w:rPr>
                <w:rFonts w:hint="eastAsia"/>
                <w:sz w:val="18"/>
              </w:rPr>
              <w:t>取消选择】对广告进行批量删除（将广告删除）等操作。</w:t>
            </w:r>
          </w:p>
          <w:p w:rsidR="000F4CD1" w:rsidRPr="000F4CD1" w:rsidRDefault="000F4CD1" w:rsidP="000F4CD1">
            <w:pPr>
              <w:pStyle w:val="11"/>
              <w:ind w:firstLine="360"/>
              <w:rPr>
                <w:sz w:val="18"/>
              </w:rPr>
            </w:pPr>
            <w:r w:rsidRPr="000F4CD1">
              <w:rPr>
                <w:rFonts w:hint="eastAsia"/>
                <w:sz w:val="18"/>
                <w:highlight w:val="yellow"/>
              </w:rPr>
              <w:t>④表单字段</w:t>
            </w:r>
          </w:p>
          <w:p w:rsidR="000F4CD1" w:rsidRPr="00CC2720" w:rsidRDefault="000F4CD1" w:rsidP="00CC2720">
            <w:pPr>
              <w:pStyle w:val="11"/>
              <w:numPr>
                <w:ilvl w:val="0"/>
                <w:numId w:val="17"/>
              </w:numPr>
              <w:ind w:firstLineChars="0"/>
              <w:rPr>
                <w:sz w:val="18"/>
              </w:rPr>
            </w:pPr>
            <w:r w:rsidRPr="000F4CD1">
              <w:rPr>
                <w:rFonts w:hint="eastAsia"/>
                <w:sz w:val="18"/>
              </w:rPr>
              <w:t>广告名称：广告添加时填写的名称。</w:t>
            </w:r>
          </w:p>
          <w:p w:rsidR="000F4CD1" w:rsidRPr="00CC2720" w:rsidRDefault="000F4CD1" w:rsidP="00CC2720">
            <w:pPr>
              <w:pStyle w:val="11"/>
              <w:numPr>
                <w:ilvl w:val="0"/>
                <w:numId w:val="17"/>
              </w:numPr>
              <w:ind w:firstLineChars="0"/>
              <w:rPr>
                <w:sz w:val="18"/>
              </w:rPr>
            </w:pPr>
            <w:r w:rsidRPr="000F4CD1">
              <w:rPr>
                <w:rFonts w:hint="eastAsia"/>
                <w:sz w:val="18"/>
              </w:rPr>
              <w:t>广告图片：广告添加时上传的图片，点击缩略图后可以查看原图。只能传一张</w:t>
            </w:r>
          </w:p>
          <w:p w:rsidR="000F4CD1" w:rsidRPr="00CC2720" w:rsidRDefault="000F4CD1" w:rsidP="00CC2720">
            <w:pPr>
              <w:pStyle w:val="11"/>
              <w:numPr>
                <w:ilvl w:val="0"/>
                <w:numId w:val="17"/>
              </w:numPr>
              <w:ind w:firstLineChars="0"/>
              <w:rPr>
                <w:sz w:val="18"/>
              </w:rPr>
            </w:pPr>
            <w:r w:rsidRPr="000F4CD1">
              <w:rPr>
                <w:rFonts w:hint="eastAsia"/>
                <w:sz w:val="18"/>
              </w:rPr>
              <w:lastRenderedPageBreak/>
              <w:t>广告类型：内部链接（在</w:t>
            </w:r>
            <w:r w:rsidRPr="000F4CD1">
              <w:rPr>
                <w:rFonts w:hint="eastAsia"/>
                <w:sz w:val="18"/>
              </w:rPr>
              <w:t>APP</w:t>
            </w:r>
            <w:r w:rsidRPr="000F4CD1">
              <w:rPr>
                <w:rFonts w:hint="eastAsia"/>
                <w:sz w:val="18"/>
              </w:rPr>
              <w:t>或浏览器内部打开广告链接）、外部链接（在外部浏览器打开广告链接）</w:t>
            </w:r>
          </w:p>
          <w:p w:rsidR="000F4CD1" w:rsidRPr="00CC2720" w:rsidRDefault="000F4CD1" w:rsidP="00CC2720">
            <w:pPr>
              <w:pStyle w:val="11"/>
              <w:numPr>
                <w:ilvl w:val="0"/>
                <w:numId w:val="17"/>
              </w:numPr>
              <w:ind w:firstLineChars="0"/>
              <w:rPr>
                <w:sz w:val="18"/>
              </w:rPr>
            </w:pPr>
            <w:r w:rsidRPr="000F4CD1">
              <w:rPr>
                <w:rFonts w:hint="eastAsia"/>
                <w:sz w:val="18"/>
              </w:rPr>
              <w:t>广告链接：广告添加时填写的广告链接。</w:t>
            </w:r>
          </w:p>
          <w:p w:rsidR="000F4CD1" w:rsidRPr="00CC2720" w:rsidRDefault="000F4CD1" w:rsidP="00CC2720">
            <w:pPr>
              <w:pStyle w:val="11"/>
              <w:numPr>
                <w:ilvl w:val="0"/>
                <w:numId w:val="17"/>
              </w:numPr>
              <w:ind w:firstLineChars="0"/>
              <w:rPr>
                <w:sz w:val="18"/>
              </w:rPr>
            </w:pPr>
            <w:r w:rsidRPr="000F4CD1">
              <w:rPr>
                <w:rFonts w:hint="eastAsia"/>
                <w:sz w:val="18"/>
              </w:rPr>
              <w:t>广告位：系统预设的广告位。目前只有一个广告位：</w:t>
            </w:r>
            <w:r w:rsidRPr="000F4CD1">
              <w:rPr>
                <w:rFonts w:hint="eastAsia"/>
                <w:sz w:val="18"/>
              </w:rPr>
              <w:t>M</w:t>
            </w:r>
            <w:r w:rsidRPr="000F4CD1">
              <w:rPr>
                <w:rFonts w:hint="eastAsia"/>
                <w:sz w:val="18"/>
              </w:rPr>
              <w:t>端</w:t>
            </w:r>
            <w:r w:rsidRPr="000F4CD1">
              <w:rPr>
                <w:rFonts w:hint="eastAsia"/>
                <w:sz w:val="18"/>
              </w:rPr>
              <w:t>-</w:t>
            </w:r>
            <w:r w:rsidRPr="000F4CD1">
              <w:rPr>
                <w:rFonts w:hint="eastAsia"/>
                <w:sz w:val="18"/>
              </w:rPr>
              <w:t>宅任务详情页广告</w:t>
            </w:r>
          </w:p>
          <w:p w:rsidR="000F4CD1" w:rsidRPr="000F4CD1" w:rsidRDefault="000F4CD1" w:rsidP="00CC2720">
            <w:pPr>
              <w:pStyle w:val="11"/>
              <w:numPr>
                <w:ilvl w:val="0"/>
                <w:numId w:val="17"/>
              </w:numPr>
              <w:ind w:firstLineChars="0"/>
              <w:rPr>
                <w:sz w:val="18"/>
              </w:rPr>
            </w:pPr>
            <w:r w:rsidRPr="000F4CD1">
              <w:rPr>
                <w:rFonts w:hint="eastAsia"/>
                <w:sz w:val="18"/>
              </w:rPr>
              <w:t>添加时间：广告添加时的系统时间。</w:t>
            </w:r>
          </w:p>
          <w:p w:rsidR="000F4CD1" w:rsidRPr="00CC2720" w:rsidRDefault="000F4CD1" w:rsidP="00CC2720">
            <w:pPr>
              <w:pStyle w:val="11"/>
              <w:numPr>
                <w:ilvl w:val="0"/>
                <w:numId w:val="17"/>
              </w:numPr>
              <w:ind w:firstLineChars="0"/>
              <w:rPr>
                <w:sz w:val="18"/>
              </w:rPr>
            </w:pPr>
            <w:r w:rsidRPr="000F4CD1">
              <w:rPr>
                <w:rFonts w:hint="eastAsia"/>
                <w:sz w:val="18"/>
              </w:rPr>
              <w:t>开始时间：广告开始播放的时间。</w:t>
            </w:r>
          </w:p>
          <w:p w:rsidR="000F4CD1" w:rsidRPr="000F4CD1" w:rsidRDefault="000F4CD1" w:rsidP="00CC2720">
            <w:pPr>
              <w:pStyle w:val="11"/>
              <w:numPr>
                <w:ilvl w:val="0"/>
                <w:numId w:val="17"/>
              </w:numPr>
              <w:ind w:firstLineChars="0"/>
              <w:rPr>
                <w:sz w:val="18"/>
              </w:rPr>
            </w:pPr>
            <w:r w:rsidRPr="000F4CD1">
              <w:rPr>
                <w:rFonts w:hint="eastAsia"/>
                <w:sz w:val="18"/>
              </w:rPr>
              <w:t>结束时间：广告停止播放的时间。（到期了播放状态就是停播的状态）</w:t>
            </w:r>
          </w:p>
          <w:p w:rsidR="000F4CD1" w:rsidRPr="000F4CD1" w:rsidRDefault="000F4CD1" w:rsidP="000F4CD1">
            <w:pPr>
              <w:pStyle w:val="11"/>
              <w:ind w:firstLine="360"/>
              <w:rPr>
                <w:sz w:val="18"/>
              </w:rPr>
            </w:pPr>
          </w:p>
          <w:p w:rsidR="000F4CD1" w:rsidRPr="00CC2720" w:rsidRDefault="000F4CD1" w:rsidP="00CC2720">
            <w:pPr>
              <w:pStyle w:val="11"/>
              <w:numPr>
                <w:ilvl w:val="0"/>
                <w:numId w:val="17"/>
              </w:numPr>
              <w:ind w:firstLineChars="0"/>
              <w:rPr>
                <w:sz w:val="18"/>
              </w:rPr>
            </w:pPr>
            <w:r w:rsidRPr="000F4CD1">
              <w:rPr>
                <w:rFonts w:hint="eastAsia"/>
                <w:sz w:val="18"/>
              </w:rPr>
              <w:t>广告状态：有‘未开始’、‘播放中’、‘已结束’三种状态。在播放时间区间内的都显示为播放中，系统小于开始时间的显示为‘未开始’；系统时间大于结束时间的为</w:t>
            </w:r>
            <w:r w:rsidRPr="000F4CD1">
              <w:rPr>
                <w:rFonts w:hint="eastAsia"/>
                <w:sz w:val="18"/>
              </w:rPr>
              <w:t>'</w:t>
            </w:r>
            <w:r w:rsidRPr="000F4CD1">
              <w:rPr>
                <w:rFonts w:hint="eastAsia"/>
                <w:sz w:val="18"/>
              </w:rPr>
              <w:t>已结束</w:t>
            </w:r>
            <w:r w:rsidRPr="000F4CD1">
              <w:rPr>
                <w:rFonts w:hint="eastAsia"/>
                <w:sz w:val="18"/>
              </w:rPr>
              <w:t>'</w:t>
            </w:r>
            <w:r w:rsidRPr="000F4CD1">
              <w:rPr>
                <w:rFonts w:hint="eastAsia"/>
                <w:sz w:val="18"/>
              </w:rPr>
              <w:t>。</w:t>
            </w:r>
          </w:p>
          <w:p w:rsidR="000F4CD1" w:rsidRPr="00CC2720" w:rsidRDefault="000F4CD1" w:rsidP="00CC2720">
            <w:pPr>
              <w:pStyle w:val="11"/>
              <w:numPr>
                <w:ilvl w:val="0"/>
                <w:numId w:val="17"/>
              </w:numPr>
              <w:ind w:firstLineChars="0"/>
              <w:rPr>
                <w:sz w:val="18"/>
              </w:rPr>
            </w:pPr>
            <w:r w:rsidRPr="000F4CD1">
              <w:rPr>
                <w:rFonts w:hint="eastAsia"/>
                <w:sz w:val="18"/>
              </w:rPr>
              <w:t>广告排序：广告在同一个城市同一个广告位的排序序号，序号越大，排序越靠后。</w:t>
            </w:r>
          </w:p>
          <w:p w:rsidR="000F4CD1" w:rsidRPr="00CC2720" w:rsidRDefault="000F4CD1" w:rsidP="00CC2720">
            <w:pPr>
              <w:pStyle w:val="11"/>
              <w:numPr>
                <w:ilvl w:val="0"/>
                <w:numId w:val="17"/>
              </w:numPr>
              <w:ind w:firstLineChars="0"/>
              <w:rPr>
                <w:sz w:val="18"/>
              </w:rPr>
            </w:pPr>
            <w:r w:rsidRPr="000F4CD1">
              <w:rPr>
                <w:rFonts w:hint="eastAsia"/>
                <w:sz w:val="18"/>
              </w:rPr>
              <w:t>投放城市：广告显示的城市。在添加广告时，城市选择下拉列表控件要支持手动输入并且支持模糊匹配。可选</w:t>
            </w:r>
            <w:r w:rsidRPr="000F4CD1">
              <w:rPr>
                <w:rFonts w:hint="eastAsia"/>
                <w:sz w:val="18"/>
              </w:rPr>
              <w:t xml:space="preserve"> </w:t>
            </w:r>
            <w:r w:rsidRPr="000F4CD1">
              <w:rPr>
                <w:rFonts w:hint="eastAsia"/>
                <w:sz w:val="18"/>
              </w:rPr>
              <w:t>全国，以及其他城市，选择全国就不能选多选其他城市，没选全国可多选城市。</w:t>
            </w:r>
          </w:p>
          <w:p w:rsidR="000F4CD1" w:rsidRPr="000F4CD1" w:rsidRDefault="000F4CD1" w:rsidP="00CC2720">
            <w:pPr>
              <w:pStyle w:val="11"/>
              <w:numPr>
                <w:ilvl w:val="0"/>
                <w:numId w:val="17"/>
              </w:numPr>
              <w:ind w:firstLineChars="0"/>
              <w:rPr>
                <w:sz w:val="18"/>
              </w:rPr>
            </w:pPr>
            <w:r w:rsidRPr="000F4CD1">
              <w:rPr>
                <w:rFonts w:hint="eastAsia"/>
                <w:sz w:val="18"/>
              </w:rPr>
              <w:t>广告状态：广告共有正常（客户端和</w:t>
            </w:r>
            <w:r w:rsidRPr="000F4CD1">
              <w:rPr>
                <w:rFonts w:hint="eastAsia"/>
                <w:sz w:val="18"/>
              </w:rPr>
              <w:t>CMS</w:t>
            </w:r>
            <w:r w:rsidRPr="000F4CD1">
              <w:rPr>
                <w:rFonts w:hint="eastAsia"/>
                <w:sz w:val="18"/>
              </w:rPr>
              <w:t>中均显示）、隐藏（客户端不显示；</w:t>
            </w:r>
            <w:r w:rsidRPr="000F4CD1">
              <w:rPr>
                <w:rFonts w:hint="eastAsia"/>
                <w:sz w:val="18"/>
              </w:rPr>
              <w:t>CMS</w:t>
            </w:r>
            <w:r w:rsidRPr="000F4CD1">
              <w:rPr>
                <w:rFonts w:hint="eastAsia"/>
                <w:sz w:val="18"/>
              </w:rPr>
              <w:t>中显示）、删除（客户端不显示；</w:t>
            </w:r>
            <w:r w:rsidRPr="000F4CD1">
              <w:rPr>
                <w:rFonts w:hint="eastAsia"/>
                <w:sz w:val="18"/>
              </w:rPr>
              <w:t>CMS</w:t>
            </w:r>
            <w:r w:rsidRPr="000F4CD1">
              <w:rPr>
                <w:rFonts w:hint="eastAsia"/>
                <w:sz w:val="18"/>
              </w:rPr>
              <w:t>中也不显示）三种状态。</w:t>
            </w:r>
          </w:p>
          <w:p w:rsidR="000F4CD1" w:rsidRPr="000F4CD1" w:rsidRDefault="00CC2720" w:rsidP="00CC2720">
            <w:pPr>
              <w:pStyle w:val="11"/>
              <w:ind w:firstLine="360"/>
              <w:rPr>
                <w:sz w:val="18"/>
              </w:rPr>
            </w:pPr>
            <w:r w:rsidRPr="00CC2720">
              <w:rPr>
                <w:rFonts w:hint="eastAsia"/>
                <w:sz w:val="18"/>
                <w:highlight w:val="yellow"/>
              </w:rPr>
              <w:t>⑤</w:t>
            </w:r>
            <w:r w:rsidR="000F4CD1" w:rsidRPr="00CC2720">
              <w:rPr>
                <w:rFonts w:hint="eastAsia"/>
                <w:sz w:val="18"/>
                <w:highlight w:val="yellow"/>
              </w:rPr>
              <w:t>操作：</w:t>
            </w:r>
          </w:p>
          <w:p w:rsidR="000F4CD1" w:rsidRPr="000F4CD1" w:rsidRDefault="000F4CD1" w:rsidP="00CC2720">
            <w:pPr>
              <w:pStyle w:val="11"/>
              <w:numPr>
                <w:ilvl w:val="0"/>
                <w:numId w:val="19"/>
              </w:numPr>
              <w:ind w:firstLineChars="0"/>
              <w:rPr>
                <w:sz w:val="18"/>
              </w:rPr>
            </w:pPr>
            <w:r w:rsidRPr="000F4CD1">
              <w:rPr>
                <w:rFonts w:hint="eastAsia"/>
                <w:sz w:val="18"/>
              </w:rPr>
              <w:t>修改：在弹窗中编辑现有广告的相关信息。</w:t>
            </w:r>
          </w:p>
          <w:p w:rsidR="000F4CD1" w:rsidRPr="000F4CD1" w:rsidRDefault="000F4CD1" w:rsidP="00CC2720">
            <w:pPr>
              <w:pStyle w:val="11"/>
              <w:numPr>
                <w:ilvl w:val="0"/>
                <w:numId w:val="19"/>
              </w:numPr>
              <w:ind w:firstLineChars="0"/>
              <w:rPr>
                <w:sz w:val="18"/>
              </w:rPr>
            </w:pPr>
            <w:r w:rsidRPr="000F4CD1">
              <w:rPr>
                <w:rFonts w:hint="eastAsia"/>
                <w:sz w:val="18"/>
              </w:rPr>
              <w:t>播放：把开始时间设置为系统当前时间</w:t>
            </w:r>
          </w:p>
          <w:p w:rsidR="000F4CD1" w:rsidRPr="000F4CD1" w:rsidRDefault="000F4CD1" w:rsidP="00CC2720">
            <w:pPr>
              <w:pStyle w:val="11"/>
              <w:numPr>
                <w:ilvl w:val="0"/>
                <w:numId w:val="19"/>
              </w:numPr>
              <w:ind w:firstLineChars="0"/>
              <w:rPr>
                <w:sz w:val="18"/>
              </w:rPr>
            </w:pPr>
            <w:r w:rsidRPr="000F4CD1">
              <w:rPr>
                <w:rFonts w:hint="eastAsia"/>
                <w:sz w:val="18"/>
              </w:rPr>
              <w:t>停播：把结束时间设为系统当前时间（客户端不显示；</w:t>
            </w:r>
            <w:r w:rsidRPr="000F4CD1">
              <w:rPr>
                <w:rFonts w:hint="eastAsia"/>
                <w:sz w:val="18"/>
              </w:rPr>
              <w:t>CMS</w:t>
            </w:r>
            <w:r w:rsidRPr="000F4CD1">
              <w:rPr>
                <w:rFonts w:hint="eastAsia"/>
                <w:sz w:val="18"/>
              </w:rPr>
              <w:t>中显示）</w:t>
            </w:r>
          </w:p>
          <w:p w:rsidR="000F4CD1" w:rsidRPr="000F4CD1" w:rsidRDefault="000F4CD1" w:rsidP="00CC2720">
            <w:pPr>
              <w:pStyle w:val="11"/>
              <w:numPr>
                <w:ilvl w:val="0"/>
                <w:numId w:val="19"/>
              </w:numPr>
              <w:ind w:firstLineChars="0"/>
              <w:rPr>
                <w:sz w:val="18"/>
              </w:rPr>
            </w:pPr>
            <w:r w:rsidRPr="000F4CD1">
              <w:rPr>
                <w:rFonts w:hint="eastAsia"/>
                <w:sz w:val="18"/>
              </w:rPr>
              <w:t>删除：客户端不显示；</w:t>
            </w:r>
            <w:r w:rsidRPr="000F4CD1">
              <w:rPr>
                <w:rFonts w:hint="eastAsia"/>
                <w:sz w:val="18"/>
              </w:rPr>
              <w:t>CMS</w:t>
            </w:r>
            <w:r w:rsidRPr="000F4CD1">
              <w:rPr>
                <w:rFonts w:hint="eastAsia"/>
                <w:sz w:val="18"/>
              </w:rPr>
              <w:t>中也不显示</w:t>
            </w:r>
          </w:p>
          <w:p w:rsidR="000F4CD1" w:rsidRPr="000F4CD1" w:rsidRDefault="000F4CD1" w:rsidP="000F4CD1">
            <w:pPr>
              <w:pStyle w:val="11"/>
              <w:ind w:firstLine="360"/>
              <w:rPr>
                <w:sz w:val="18"/>
              </w:rPr>
            </w:pPr>
          </w:p>
          <w:p w:rsidR="000F4CD1" w:rsidRPr="000F4CD1" w:rsidRDefault="000F4CD1" w:rsidP="00CC2720">
            <w:pPr>
              <w:pStyle w:val="11"/>
              <w:ind w:firstLine="360"/>
              <w:rPr>
                <w:sz w:val="18"/>
              </w:rPr>
            </w:pPr>
            <w:r w:rsidRPr="000F4CD1">
              <w:rPr>
                <w:rFonts w:hint="eastAsia"/>
                <w:sz w:val="18"/>
              </w:rPr>
              <w:t xml:space="preserve">- </w:t>
            </w:r>
            <w:r w:rsidRPr="00CC2720">
              <w:rPr>
                <w:rFonts w:hint="eastAsia"/>
                <w:sz w:val="18"/>
                <w:highlight w:val="yellow"/>
              </w:rPr>
              <w:t>页面记录：</w:t>
            </w:r>
            <w:r w:rsidRPr="000F4CD1">
              <w:rPr>
                <w:rFonts w:hint="eastAsia"/>
                <w:sz w:val="18"/>
              </w:rPr>
              <w:t>默认显示</w:t>
            </w:r>
            <w:r w:rsidRPr="000F4CD1">
              <w:rPr>
                <w:rFonts w:hint="eastAsia"/>
                <w:sz w:val="18"/>
              </w:rPr>
              <w:t>30</w:t>
            </w:r>
            <w:r w:rsidRPr="000F4CD1">
              <w:rPr>
                <w:rFonts w:hint="eastAsia"/>
                <w:sz w:val="18"/>
              </w:rPr>
              <w:t>条记录，支持翻页。</w:t>
            </w:r>
          </w:p>
          <w:p w:rsidR="000F4CD1" w:rsidRPr="000F4CD1" w:rsidRDefault="000F4CD1" w:rsidP="00CC2720">
            <w:pPr>
              <w:pStyle w:val="11"/>
              <w:ind w:firstLine="360"/>
              <w:rPr>
                <w:sz w:val="18"/>
              </w:rPr>
            </w:pPr>
            <w:r w:rsidRPr="000F4CD1">
              <w:rPr>
                <w:rFonts w:hint="eastAsia"/>
                <w:sz w:val="18"/>
              </w:rPr>
              <w:t xml:space="preserve">- </w:t>
            </w:r>
            <w:r w:rsidRPr="00CC2720">
              <w:rPr>
                <w:rFonts w:hint="eastAsia"/>
                <w:sz w:val="18"/>
                <w:highlight w:val="yellow"/>
              </w:rPr>
              <w:t>页面排序：</w:t>
            </w:r>
            <w:r w:rsidRPr="000F4CD1">
              <w:rPr>
                <w:rFonts w:hint="eastAsia"/>
                <w:sz w:val="18"/>
              </w:rPr>
              <w:t>本页面所有筛选结果均按照广告添加时间降序排列。</w:t>
            </w: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pStyle w:val="11"/>
              <w:ind w:firstLineChars="0" w:firstLine="0"/>
              <w:rPr>
                <w:sz w:val="18"/>
              </w:rPr>
            </w:pPr>
          </w:p>
        </w:tc>
      </w:tr>
      <w:tr w:rsidR="000F4CD1"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0F4CD1" w:rsidRDefault="000F4CD1" w:rsidP="001C2ADE">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0F4CD1" w:rsidRDefault="000F4CD1" w:rsidP="001C2ADE">
            <w:pPr>
              <w:rPr>
                <w:sz w:val="18"/>
              </w:rPr>
            </w:pPr>
          </w:p>
        </w:tc>
      </w:tr>
    </w:tbl>
    <w:p w:rsidR="00887B29" w:rsidRDefault="00887B29" w:rsidP="00887B29">
      <w:pPr>
        <w:pStyle w:val="2"/>
        <w:tabs>
          <w:tab w:val="clear" w:pos="0"/>
        </w:tabs>
        <w:rPr>
          <w:rFonts w:ascii="华文黑体" w:eastAsia="华文黑体" w:hAnsi="华文黑体" w:cs="华文黑体"/>
          <w:sz w:val="21"/>
          <w:szCs w:val="21"/>
        </w:rPr>
      </w:pPr>
      <w:bookmarkStart w:id="21" w:name="_Toc449372539"/>
      <w:r>
        <w:rPr>
          <w:rFonts w:ascii="华文黑体" w:eastAsia="华文黑体" w:hAnsi="华文黑体" w:cs="华文黑体" w:hint="eastAsia"/>
          <w:sz w:val="21"/>
          <w:szCs w:val="21"/>
        </w:rPr>
        <w:t>任务帮助中心（中）</w:t>
      </w:r>
      <w:bookmarkEnd w:id="21"/>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rPr>
                <w:sz w:val="18"/>
              </w:rPr>
            </w:pPr>
            <w:r>
              <w:rPr>
                <w:rFonts w:hint="eastAsia"/>
                <w:sz w:val="18"/>
              </w:rPr>
              <w:t>将宅任务的帮助中心独立到宅任务模块中，功能参考平台的帮助中心页。</w:t>
            </w: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rPr>
                <w:sz w:val="18"/>
              </w:rPr>
            </w:pP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rPr>
                <w:sz w:val="18"/>
              </w:rPr>
            </w:pPr>
            <w:r>
              <w:rPr>
                <w:rFonts w:hint="eastAsia"/>
                <w:sz w:val="18"/>
              </w:rPr>
              <w:t>中</w:t>
            </w: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pStyle w:val="11"/>
              <w:ind w:firstLineChars="0" w:firstLine="0"/>
              <w:rPr>
                <w:sz w:val="18"/>
              </w:rPr>
            </w:pP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hint="eastAsia"/>
                <w:sz w:val="18"/>
              </w:rPr>
              <w:lastRenderedPageBreak/>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Pr="004112F7" w:rsidRDefault="009129FA" w:rsidP="004112F7">
            <w:pPr>
              <w:pStyle w:val="11"/>
              <w:ind w:firstLineChars="0" w:firstLine="0"/>
              <w:jc w:val="center"/>
              <w:rPr>
                <w:color w:val="000000" w:themeColor="text1"/>
                <w:sz w:val="18"/>
              </w:rPr>
            </w:pPr>
            <w:r>
              <w:rPr>
                <w:noProof/>
              </w:rPr>
              <w:drawing>
                <wp:inline distT="0" distB="0" distL="0" distR="0" wp14:anchorId="04B0ADCE" wp14:editId="33822B79">
                  <wp:extent cx="4161790" cy="233172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790" cy="2331720"/>
                          </a:xfrm>
                          <a:prstGeom prst="rect">
                            <a:avLst/>
                          </a:prstGeom>
                        </pic:spPr>
                      </pic:pic>
                    </a:graphicData>
                  </a:graphic>
                </wp:inline>
              </w:drawing>
            </w:r>
          </w:p>
          <w:p w:rsidR="004112F7" w:rsidRPr="004112F7" w:rsidRDefault="004112F7" w:rsidP="004112F7">
            <w:pPr>
              <w:pStyle w:val="11"/>
              <w:ind w:firstLine="360"/>
              <w:rPr>
                <w:sz w:val="18"/>
              </w:rPr>
            </w:pPr>
            <w:r w:rsidRPr="004112F7">
              <w:rPr>
                <w:rFonts w:hint="eastAsia"/>
                <w:sz w:val="18"/>
                <w:highlight w:val="yellow"/>
              </w:rPr>
              <w:t>筛选：</w:t>
            </w:r>
          </w:p>
          <w:p w:rsidR="004112F7" w:rsidRPr="004112F7" w:rsidRDefault="004112F7" w:rsidP="004112F7">
            <w:pPr>
              <w:pStyle w:val="11"/>
              <w:numPr>
                <w:ilvl w:val="1"/>
                <w:numId w:val="22"/>
              </w:numPr>
              <w:ind w:firstLineChars="0"/>
              <w:rPr>
                <w:sz w:val="18"/>
              </w:rPr>
            </w:pPr>
            <w:r w:rsidRPr="004112F7">
              <w:rPr>
                <w:rFonts w:hint="eastAsia"/>
                <w:sz w:val="18"/>
              </w:rPr>
              <w:t>类别：下拉列表显示编辑类别页面新增的类别。</w:t>
            </w:r>
          </w:p>
          <w:p w:rsidR="004112F7" w:rsidRPr="004112F7" w:rsidRDefault="004112F7" w:rsidP="004112F7">
            <w:pPr>
              <w:pStyle w:val="11"/>
              <w:numPr>
                <w:ilvl w:val="1"/>
                <w:numId w:val="22"/>
              </w:numPr>
              <w:ind w:firstLineChars="0"/>
              <w:rPr>
                <w:sz w:val="18"/>
              </w:rPr>
            </w:pPr>
            <w:r w:rsidRPr="004112F7">
              <w:rPr>
                <w:rFonts w:hint="eastAsia"/>
                <w:sz w:val="18"/>
              </w:rPr>
              <w:t>标题筛选：只能筛选出当前类别下的帮助的标题</w:t>
            </w:r>
          </w:p>
          <w:p w:rsidR="004112F7" w:rsidRPr="004112F7" w:rsidRDefault="004112F7" w:rsidP="004112F7">
            <w:pPr>
              <w:pStyle w:val="11"/>
              <w:numPr>
                <w:ilvl w:val="1"/>
                <w:numId w:val="22"/>
              </w:numPr>
              <w:ind w:firstLineChars="0"/>
              <w:rPr>
                <w:sz w:val="18"/>
              </w:rPr>
            </w:pPr>
            <w:r w:rsidRPr="004112F7">
              <w:rPr>
                <w:rFonts w:hint="eastAsia"/>
                <w:sz w:val="18"/>
              </w:rPr>
              <w:t>内容筛选：只能筛选出当前类别下的帮助的内容</w:t>
            </w:r>
          </w:p>
          <w:p w:rsidR="004112F7" w:rsidRDefault="004112F7" w:rsidP="004112F7">
            <w:pPr>
              <w:pStyle w:val="11"/>
              <w:ind w:firstLine="360"/>
              <w:rPr>
                <w:sz w:val="18"/>
              </w:rPr>
            </w:pPr>
            <w:r w:rsidRPr="004112F7">
              <w:rPr>
                <w:rFonts w:hint="eastAsia"/>
                <w:sz w:val="18"/>
                <w:highlight w:val="yellow"/>
              </w:rPr>
              <w:t>添加帮助：</w:t>
            </w:r>
          </w:p>
          <w:p w:rsidR="004112F7" w:rsidRPr="004112F7" w:rsidRDefault="004112F7" w:rsidP="004112F7">
            <w:pPr>
              <w:pStyle w:val="11"/>
              <w:rPr>
                <w:sz w:val="18"/>
              </w:rPr>
            </w:pPr>
            <w:r>
              <w:rPr>
                <w:noProof/>
              </w:rPr>
              <w:drawing>
                <wp:inline distT="0" distB="0" distL="0" distR="0" wp14:anchorId="3BBFE38F" wp14:editId="37F33706">
                  <wp:extent cx="3781093" cy="32480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7362" cy="3253410"/>
                          </a:xfrm>
                          <a:prstGeom prst="rect">
                            <a:avLst/>
                          </a:prstGeom>
                        </pic:spPr>
                      </pic:pic>
                    </a:graphicData>
                  </a:graphic>
                </wp:inline>
              </w:drawing>
            </w:r>
          </w:p>
          <w:p w:rsidR="004112F7" w:rsidRPr="004112F7" w:rsidRDefault="004112F7" w:rsidP="004112F7">
            <w:pPr>
              <w:pStyle w:val="11"/>
              <w:numPr>
                <w:ilvl w:val="0"/>
                <w:numId w:val="23"/>
              </w:numPr>
              <w:ind w:firstLineChars="0" w:hanging="9"/>
              <w:rPr>
                <w:sz w:val="18"/>
              </w:rPr>
            </w:pPr>
            <w:r w:rsidRPr="004112F7">
              <w:rPr>
                <w:rFonts w:hint="eastAsia"/>
                <w:sz w:val="18"/>
              </w:rPr>
              <w:t>添加帮助的弹窗样式优化：</w:t>
            </w:r>
          </w:p>
          <w:p w:rsidR="004112F7" w:rsidRPr="004112F7" w:rsidRDefault="004112F7" w:rsidP="004112F7">
            <w:pPr>
              <w:pStyle w:val="11"/>
              <w:ind w:left="1338" w:firstLineChars="0" w:hanging="9"/>
              <w:rPr>
                <w:sz w:val="18"/>
              </w:rPr>
            </w:pPr>
            <w:r w:rsidRPr="004112F7">
              <w:rPr>
                <w:rFonts w:hint="eastAsia"/>
                <w:sz w:val="18"/>
              </w:rPr>
              <w:t>帮助内容支持添加图片。编辑内容的控件尺寸要大。</w:t>
            </w:r>
          </w:p>
          <w:p w:rsidR="004112F7" w:rsidRPr="004112F7" w:rsidRDefault="004112F7" w:rsidP="004112F7">
            <w:pPr>
              <w:pStyle w:val="11"/>
              <w:numPr>
                <w:ilvl w:val="0"/>
                <w:numId w:val="23"/>
              </w:numPr>
              <w:ind w:firstLineChars="0" w:hanging="9"/>
              <w:rPr>
                <w:sz w:val="18"/>
              </w:rPr>
            </w:pPr>
            <w:r w:rsidRPr="004112F7">
              <w:rPr>
                <w:rFonts w:hint="eastAsia"/>
                <w:sz w:val="18"/>
              </w:rPr>
              <w:t>点击出现弹窗，在弹窗里填写帮助的相关信息。</w:t>
            </w:r>
          </w:p>
          <w:p w:rsidR="004112F7" w:rsidRPr="004112F7" w:rsidRDefault="004112F7" w:rsidP="004112F7">
            <w:pPr>
              <w:pStyle w:val="11"/>
              <w:numPr>
                <w:ilvl w:val="1"/>
                <w:numId w:val="17"/>
              </w:numPr>
              <w:ind w:firstLineChars="0" w:firstLine="56"/>
              <w:rPr>
                <w:sz w:val="18"/>
              </w:rPr>
            </w:pPr>
            <w:r w:rsidRPr="004112F7">
              <w:rPr>
                <w:rFonts w:hint="eastAsia"/>
                <w:sz w:val="18"/>
              </w:rPr>
              <w:t>类别：选择一种类别</w:t>
            </w:r>
          </w:p>
          <w:p w:rsidR="004112F7" w:rsidRPr="004112F7" w:rsidRDefault="004112F7" w:rsidP="004112F7">
            <w:pPr>
              <w:pStyle w:val="11"/>
              <w:numPr>
                <w:ilvl w:val="1"/>
                <w:numId w:val="17"/>
              </w:numPr>
              <w:ind w:firstLineChars="0" w:firstLine="56"/>
              <w:rPr>
                <w:sz w:val="18"/>
              </w:rPr>
            </w:pPr>
            <w:r w:rsidRPr="004112F7">
              <w:rPr>
                <w:rFonts w:hint="eastAsia"/>
                <w:sz w:val="18"/>
              </w:rPr>
              <w:t>标题：填写帮助的标题，</w:t>
            </w:r>
            <w:r w:rsidRPr="004112F7">
              <w:rPr>
                <w:rFonts w:hint="eastAsia"/>
                <w:sz w:val="18"/>
              </w:rPr>
              <w:t>19</w:t>
            </w:r>
            <w:r w:rsidRPr="004112F7">
              <w:rPr>
                <w:rFonts w:hint="eastAsia"/>
                <w:sz w:val="18"/>
              </w:rPr>
              <w:t>个汉字以内</w:t>
            </w:r>
          </w:p>
          <w:p w:rsidR="004112F7" w:rsidRPr="004112F7" w:rsidRDefault="004112F7" w:rsidP="004112F7">
            <w:pPr>
              <w:pStyle w:val="11"/>
              <w:numPr>
                <w:ilvl w:val="1"/>
                <w:numId w:val="17"/>
              </w:numPr>
              <w:ind w:firstLineChars="0" w:firstLine="56"/>
              <w:rPr>
                <w:sz w:val="18"/>
              </w:rPr>
            </w:pPr>
            <w:r w:rsidRPr="004112F7">
              <w:rPr>
                <w:rFonts w:hint="eastAsia"/>
                <w:sz w:val="18"/>
              </w:rPr>
              <w:t>内容：填写帮助的内容，字数不限，支持换行符</w:t>
            </w:r>
          </w:p>
          <w:p w:rsidR="004112F7" w:rsidRPr="004112F7" w:rsidRDefault="004112F7" w:rsidP="004112F7">
            <w:pPr>
              <w:pStyle w:val="11"/>
              <w:ind w:firstLine="360"/>
              <w:rPr>
                <w:sz w:val="18"/>
              </w:rPr>
            </w:pPr>
            <w:r w:rsidRPr="004112F7">
              <w:rPr>
                <w:rFonts w:hint="eastAsia"/>
                <w:sz w:val="18"/>
                <w:highlight w:val="yellow"/>
              </w:rPr>
              <w:t>编辑类别：</w:t>
            </w:r>
          </w:p>
          <w:p w:rsidR="004112F7" w:rsidRDefault="004112F7" w:rsidP="004112F7">
            <w:pPr>
              <w:pStyle w:val="11"/>
              <w:numPr>
                <w:ilvl w:val="0"/>
                <w:numId w:val="25"/>
              </w:numPr>
              <w:ind w:firstLineChars="0"/>
              <w:rPr>
                <w:sz w:val="18"/>
              </w:rPr>
            </w:pPr>
            <w:r w:rsidRPr="004112F7">
              <w:rPr>
                <w:rFonts w:hint="eastAsia"/>
                <w:sz w:val="18"/>
              </w:rPr>
              <w:t>点击进入编辑类别的子页面。</w:t>
            </w:r>
          </w:p>
          <w:p w:rsidR="004112F7" w:rsidRPr="004112F7" w:rsidRDefault="004112F7" w:rsidP="004112F7">
            <w:pPr>
              <w:pStyle w:val="11"/>
              <w:ind w:firstLineChars="0" w:firstLine="0"/>
              <w:rPr>
                <w:sz w:val="18"/>
              </w:rPr>
            </w:pPr>
            <w:r>
              <w:rPr>
                <w:noProof/>
              </w:rPr>
              <w:lastRenderedPageBreak/>
              <w:drawing>
                <wp:inline distT="0" distB="0" distL="0" distR="0" wp14:anchorId="4BFEEF2D" wp14:editId="5A04C4ED">
                  <wp:extent cx="4161790" cy="13912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1790" cy="1391285"/>
                          </a:xfrm>
                          <a:prstGeom prst="rect">
                            <a:avLst/>
                          </a:prstGeom>
                        </pic:spPr>
                      </pic:pic>
                    </a:graphicData>
                  </a:graphic>
                </wp:inline>
              </w:drawing>
            </w:r>
          </w:p>
          <w:p w:rsidR="004112F7" w:rsidRPr="004112F7" w:rsidRDefault="004112F7" w:rsidP="004112F7">
            <w:pPr>
              <w:pStyle w:val="11"/>
              <w:numPr>
                <w:ilvl w:val="0"/>
                <w:numId w:val="25"/>
              </w:numPr>
              <w:ind w:firstLineChars="0"/>
              <w:rPr>
                <w:sz w:val="18"/>
              </w:rPr>
            </w:pPr>
            <w:r w:rsidRPr="004112F7">
              <w:rPr>
                <w:rFonts w:hint="eastAsia"/>
                <w:sz w:val="18"/>
              </w:rPr>
              <w:t>可调整已有类别在</w:t>
            </w:r>
            <w:r w:rsidRPr="004112F7">
              <w:rPr>
                <w:rFonts w:hint="eastAsia"/>
                <w:sz w:val="18"/>
              </w:rPr>
              <w:t>APP</w:t>
            </w:r>
            <w:r w:rsidRPr="004112F7">
              <w:rPr>
                <w:rFonts w:hint="eastAsia"/>
                <w:sz w:val="18"/>
              </w:rPr>
              <w:t>显示的位置顺序，显示</w:t>
            </w:r>
            <w:r w:rsidRPr="004112F7">
              <w:rPr>
                <w:rFonts w:hint="eastAsia"/>
                <w:sz w:val="18"/>
              </w:rPr>
              <w:t>/</w:t>
            </w:r>
            <w:r w:rsidRPr="004112F7">
              <w:rPr>
                <w:rFonts w:hint="eastAsia"/>
                <w:sz w:val="18"/>
              </w:rPr>
              <w:t>隐藏类别，对类别进行增、删、改的操作。</w:t>
            </w:r>
          </w:p>
          <w:p w:rsidR="004112F7" w:rsidRDefault="004112F7" w:rsidP="004112F7">
            <w:pPr>
              <w:pStyle w:val="11"/>
              <w:numPr>
                <w:ilvl w:val="0"/>
                <w:numId w:val="25"/>
              </w:numPr>
              <w:ind w:firstLineChars="0"/>
              <w:rPr>
                <w:sz w:val="18"/>
              </w:rPr>
            </w:pPr>
            <w:r w:rsidRPr="004112F7">
              <w:rPr>
                <w:rFonts w:hint="eastAsia"/>
                <w:sz w:val="18"/>
              </w:rPr>
              <w:t>添加类别：填写类别的名称，以及设置初始显示状态。</w:t>
            </w:r>
          </w:p>
          <w:p w:rsidR="004112F7" w:rsidRPr="004112F7" w:rsidRDefault="004112F7" w:rsidP="004112F7">
            <w:pPr>
              <w:pStyle w:val="11"/>
              <w:ind w:left="780" w:firstLineChars="0" w:firstLine="0"/>
              <w:rPr>
                <w:sz w:val="18"/>
              </w:rPr>
            </w:pPr>
            <w:r>
              <w:rPr>
                <w:noProof/>
              </w:rPr>
              <w:drawing>
                <wp:inline distT="0" distB="0" distL="0" distR="0" wp14:anchorId="3F2D69C5" wp14:editId="5C7DD3DE">
                  <wp:extent cx="2676835" cy="3039110"/>
                  <wp:effectExtent l="0" t="0" r="9525"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79115" cy="3041699"/>
                          </a:xfrm>
                          <a:prstGeom prst="rect">
                            <a:avLst/>
                          </a:prstGeom>
                        </pic:spPr>
                      </pic:pic>
                    </a:graphicData>
                  </a:graphic>
                </wp:inline>
              </w:drawing>
            </w:r>
          </w:p>
          <w:p w:rsidR="004112F7" w:rsidRPr="004112F7" w:rsidRDefault="004112F7" w:rsidP="004112F7">
            <w:pPr>
              <w:pStyle w:val="11"/>
              <w:ind w:firstLine="360"/>
              <w:rPr>
                <w:sz w:val="18"/>
              </w:rPr>
            </w:pPr>
            <w:r w:rsidRPr="004112F7">
              <w:rPr>
                <w:rFonts w:hint="eastAsia"/>
                <w:sz w:val="18"/>
                <w:highlight w:val="yellow"/>
              </w:rPr>
              <w:t>表单字段：</w:t>
            </w:r>
          </w:p>
          <w:p w:rsidR="004112F7" w:rsidRPr="004112F7" w:rsidRDefault="004112F7" w:rsidP="004112F7">
            <w:pPr>
              <w:pStyle w:val="11"/>
              <w:numPr>
                <w:ilvl w:val="0"/>
                <w:numId w:val="26"/>
              </w:numPr>
              <w:ind w:firstLineChars="0" w:firstLine="133"/>
              <w:rPr>
                <w:sz w:val="18"/>
              </w:rPr>
            </w:pPr>
            <w:r w:rsidRPr="004112F7">
              <w:rPr>
                <w:rFonts w:hint="eastAsia"/>
                <w:sz w:val="18"/>
              </w:rPr>
              <w:t>类别</w:t>
            </w:r>
          </w:p>
          <w:p w:rsidR="004112F7" w:rsidRPr="004112F7" w:rsidRDefault="004112F7" w:rsidP="004112F7">
            <w:pPr>
              <w:pStyle w:val="11"/>
              <w:numPr>
                <w:ilvl w:val="0"/>
                <w:numId w:val="26"/>
              </w:numPr>
              <w:ind w:firstLineChars="0" w:firstLine="133"/>
              <w:rPr>
                <w:sz w:val="18"/>
              </w:rPr>
            </w:pPr>
            <w:r w:rsidRPr="004112F7">
              <w:rPr>
                <w:rFonts w:hint="eastAsia"/>
                <w:sz w:val="18"/>
              </w:rPr>
              <w:t>标题</w:t>
            </w:r>
          </w:p>
          <w:p w:rsidR="004112F7" w:rsidRPr="004112F7" w:rsidRDefault="004112F7" w:rsidP="004112F7">
            <w:pPr>
              <w:pStyle w:val="11"/>
              <w:numPr>
                <w:ilvl w:val="0"/>
                <w:numId w:val="26"/>
              </w:numPr>
              <w:ind w:firstLineChars="0" w:firstLine="133"/>
              <w:rPr>
                <w:sz w:val="18"/>
              </w:rPr>
            </w:pPr>
            <w:r w:rsidRPr="004112F7">
              <w:rPr>
                <w:rFonts w:hint="eastAsia"/>
                <w:sz w:val="18"/>
              </w:rPr>
              <w:t>内容</w:t>
            </w:r>
          </w:p>
          <w:p w:rsidR="004112F7" w:rsidRPr="004112F7" w:rsidRDefault="004112F7" w:rsidP="004112F7">
            <w:pPr>
              <w:pStyle w:val="11"/>
              <w:numPr>
                <w:ilvl w:val="0"/>
                <w:numId w:val="26"/>
              </w:numPr>
              <w:ind w:firstLineChars="0" w:firstLine="133"/>
              <w:rPr>
                <w:sz w:val="18"/>
              </w:rPr>
            </w:pPr>
            <w:r w:rsidRPr="004112F7">
              <w:rPr>
                <w:rFonts w:hint="eastAsia"/>
                <w:sz w:val="18"/>
              </w:rPr>
              <w:t>排序：正常状态的帮助条目支持上移、下移操作，隐藏状态的不支持，且隐藏状态的条目显示在正常状态条目之后。</w:t>
            </w:r>
          </w:p>
          <w:p w:rsidR="004112F7" w:rsidRPr="004112F7" w:rsidRDefault="004112F7" w:rsidP="004112F7">
            <w:pPr>
              <w:pStyle w:val="11"/>
              <w:numPr>
                <w:ilvl w:val="0"/>
                <w:numId w:val="26"/>
              </w:numPr>
              <w:ind w:firstLineChars="0" w:firstLine="133"/>
              <w:rPr>
                <w:sz w:val="18"/>
              </w:rPr>
            </w:pPr>
            <w:r w:rsidRPr="004112F7">
              <w:rPr>
                <w:rFonts w:hint="eastAsia"/>
                <w:sz w:val="18"/>
              </w:rPr>
              <w:t>添加时间：广告添加时的系统时间。</w:t>
            </w:r>
          </w:p>
          <w:p w:rsidR="004112F7" w:rsidRPr="004112F7" w:rsidRDefault="004112F7" w:rsidP="004112F7">
            <w:pPr>
              <w:pStyle w:val="11"/>
              <w:numPr>
                <w:ilvl w:val="0"/>
                <w:numId w:val="26"/>
              </w:numPr>
              <w:ind w:firstLineChars="0" w:firstLine="133"/>
              <w:rPr>
                <w:sz w:val="18"/>
              </w:rPr>
            </w:pPr>
            <w:r w:rsidRPr="004112F7">
              <w:rPr>
                <w:rFonts w:hint="eastAsia"/>
                <w:sz w:val="18"/>
              </w:rPr>
              <w:t>状态：分为</w:t>
            </w:r>
            <w:r w:rsidRPr="004112F7">
              <w:rPr>
                <w:rFonts w:hint="eastAsia"/>
                <w:sz w:val="18"/>
              </w:rPr>
              <w:t xml:space="preserve"> </w:t>
            </w:r>
            <w:r w:rsidRPr="004112F7">
              <w:rPr>
                <w:rFonts w:hint="eastAsia"/>
                <w:sz w:val="18"/>
              </w:rPr>
              <w:t>正常</w:t>
            </w:r>
            <w:r w:rsidRPr="004112F7">
              <w:rPr>
                <w:rFonts w:hint="eastAsia"/>
                <w:sz w:val="18"/>
              </w:rPr>
              <w:t xml:space="preserve"> </w:t>
            </w:r>
            <w:r w:rsidRPr="004112F7">
              <w:rPr>
                <w:rFonts w:hint="eastAsia"/>
                <w:sz w:val="18"/>
              </w:rPr>
              <w:t>和隐藏，</w:t>
            </w:r>
            <w:r w:rsidRPr="004112F7">
              <w:rPr>
                <w:rFonts w:hint="eastAsia"/>
                <w:sz w:val="18"/>
              </w:rPr>
              <w:t xml:space="preserve"> </w:t>
            </w:r>
            <w:r w:rsidRPr="004112F7">
              <w:rPr>
                <w:rFonts w:hint="eastAsia"/>
                <w:sz w:val="18"/>
              </w:rPr>
              <w:t>“正常”为绿色字</w:t>
            </w:r>
          </w:p>
          <w:p w:rsidR="004112F7" w:rsidRPr="004112F7" w:rsidRDefault="004112F7" w:rsidP="004112F7">
            <w:pPr>
              <w:pStyle w:val="11"/>
              <w:ind w:firstLine="360"/>
              <w:rPr>
                <w:sz w:val="18"/>
              </w:rPr>
            </w:pPr>
            <w:r w:rsidRPr="004112F7">
              <w:rPr>
                <w:rFonts w:hint="eastAsia"/>
                <w:sz w:val="18"/>
                <w:highlight w:val="yellow"/>
              </w:rPr>
              <w:t>操作：</w:t>
            </w:r>
          </w:p>
          <w:p w:rsidR="004112F7" w:rsidRPr="004112F7" w:rsidRDefault="004112F7" w:rsidP="004112F7">
            <w:pPr>
              <w:pStyle w:val="11"/>
              <w:numPr>
                <w:ilvl w:val="0"/>
                <w:numId w:val="27"/>
              </w:numPr>
              <w:ind w:firstLineChars="0"/>
              <w:rPr>
                <w:sz w:val="18"/>
              </w:rPr>
            </w:pPr>
            <w:r w:rsidRPr="004112F7">
              <w:rPr>
                <w:rFonts w:hint="eastAsia"/>
                <w:sz w:val="18"/>
              </w:rPr>
              <w:t>修改：可在弹窗中修改帮助的类别、标题、内容</w:t>
            </w:r>
          </w:p>
          <w:p w:rsidR="004112F7" w:rsidRPr="004112F7" w:rsidRDefault="004112F7" w:rsidP="004112F7">
            <w:pPr>
              <w:pStyle w:val="11"/>
              <w:numPr>
                <w:ilvl w:val="0"/>
                <w:numId w:val="27"/>
              </w:numPr>
              <w:ind w:firstLineChars="0"/>
              <w:rPr>
                <w:sz w:val="18"/>
              </w:rPr>
            </w:pPr>
            <w:r w:rsidRPr="004112F7">
              <w:rPr>
                <w:rFonts w:hint="eastAsia"/>
                <w:sz w:val="18"/>
              </w:rPr>
              <w:t>隐藏：”正常“状态的条目，点击【隐藏】操作可隐藏该帮助条目，隐藏后前端不显示，</w:t>
            </w:r>
            <w:r w:rsidRPr="004112F7">
              <w:rPr>
                <w:rFonts w:hint="eastAsia"/>
                <w:sz w:val="18"/>
              </w:rPr>
              <w:t>CMS</w:t>
            </w:r>
            <w:r w:rsidRPr="004112F7">
              <w:rPr>
                <w:rFonts w:hint="eastAsia"/>
                <w:sz w:val="18"/>
              </w:rPr>
              <w:t>中显示，但状态为</w:t>
            </w:r>
            <w:r w:rsidRPr="004112F7">
              <w:rPr>
                <w:rFonts w:hint="eastAsia"/>
                <w:sz w:val="18"/>
              </w:rPr>
              <w:t xml:space="preserve"> </w:t>
            </w:r>
            <w:r w:rsidRPr="004112F7">
              <w:rPr>
                <w:rFonts w:hint="eastAsia"/>
                <w:sz w:val="18"/>
              </w:rPr>
              <w:t>”隐藏“，隐藏后该条目在</w:t>
            </w:r>
            <w:r w:rsidRPr="004112F7">
              <w:rPr>
                <w:rFonts w:hint="eastAsia"/>
                <w:sz w:val="18"/>
              </w:rPr>
              <w:t>CMS</w:t>
            </w:r>
            <w:r w:rsidRPr="004112F7">
              <w:rPr>
                <w:rFonts w:hint="eastAsia"/>
                <w:sz w:val="18"/>
              </w:rPr>
              <w:t>中排到正常状态条目的后面。</w:t>
            </w:r>
          </w:p>
          <w:p w:rsidR="004112F7" w:rsidRPr="004112F7" w:rsidRDefault="004112F7" w:rsidP="004112F7">
            <w:pPr>
              <w:pStyle w:val="11"/>
              <w:numPr>
                <w:ilvl w:val="0"/>
                <w:numId w:val="27"/>
              </w:numPr>
              <w:ind w:firstLineChars="0"/>
              <w:rPr>
                <w:sz w:val="18"/>
              </w:rPr>
            </w:pPr>
            <w:r w:rsidRPr="004112F7">
              <w:rPr>
                <w:rFonts w:hint="eastAsia"/>
                <w:sz w:val="18"/>
              </w:rPr>
              <w:t>显示：”隐藏“状态的条目，点击【显示】操作可显示该帮助条目，显示后前端显示，</w:t>
            </w:r>
            <w:r w:rsidRPr="004112F7">
              <w:rPr>
                <w:rFonts w:hint="eastAsia"/>
                <w:sz w:val="18"/>
              </w:rPr>
              <w:t>CMS</w:t>
            </w:r>
            <w:r w:rsidRPr="004112F7">
              <w:rPr>
                <w:rFonts w:hint="eastAsia"/>
                <w:sz w:val="18"/>
              </w:rPr>
              <w:t>中显示，状态为</w:t>
            </w:r>
            <w:r w:rsidRPr="004112F7">
              <w:rPr>
                <w:rFonts w:hint="eastAsia"/>
                <w:sz w:val="18"/>
              </w:rPr>
              <w:t xml:space="preserve"> </w:t>
            </w:r>
            <w:r w:rsidRPr="004112F7">
              <w:rPr>
                <w:rFonts w:hint="eastAsia"/>
                <w:sz w:val="18"/>
              </w:rPr>
              <w:t>”正常“</w:t>
            </w:r>
          </w:p>
          <w:p w:rsidR="004112F7" w:rsidRPr="004112F7" w:rsidRDefault="004112F7" w:rsidP="004112F7">
            <w:pPr>
              <w:pStyle w:val="11"/>
              <w:numPr>
                <w:ilvl w:val="0"/>
                <w:numId w:val="27"/>
              </w:numPr>
              <w:ind w:firstLineChars="0"/>
              <w:rPr>
                <w:sz w:val="18"/>
              </w:rPr>
            </w:pPr>
            <w:r w:rsidRPr="004112F7">
              <w:rPr>
                <w:rFonts w:hint="eastAsia"/>
                <w:sz w:val="18"/>
              </w:rPr>
              <w:t>删除：点击弹窗”确认删除该帮助？“</w:t>
            </w:r>
            <w:r w:rsidRPr="004112F7">
              <w:rPr>
                <w:rFonts w:hint="eastAsia"/>
                <w:sz w:val="18"/>
              </w:rPr>
              <w:t xml:space="preserve"> </w:t>
            </w:r>
            <w:r w:rsidRPr="004112F7">
              <w:rPr>
                <w:rFonts w:hint="eastAsia"/>
                <w:sz w:val="18"/>
              </w:rPr>
              <w:t>，在弹窗中确认后，即可删除该条目。删除后再前端和</w:t>
            </w:r>
            <w:r w:rsidRPr="004112F7">
              <w:rPr>
                <w:rFonts w:hint="eastAsia"/>
                <w:sz w:val="18"/>
              </w:rPr>
              <w:t>CMS</w:t>
            </w:r>
            <w:r w:rsidRPr="004112F7">
              <w:rPr>
                <w:rFonts w:hint="eastAsia"/>
                <w:sz w:val="18"/>
              </w:rPr>
              <w:t>中都不显示。</w:t>
            </w:r>
          </w:p>
          <w:p w:rsidR="004112F7" w:rsidRPr="004112F7" w:rsidRDefault="004112F7" w:rsidP="004112F7">
            <w:pPr>
              <w:pStyle w:val="11"/>
              <w:ind w:firstLine="360"/>
              <w:rPr>
                <w:sz w:val="18"/>
              </w:rPr>
            </w:pPr>
            <w:r w:rsidRPr="004112F7">
              <w:rPr>
                <w:rFonts w:hint="eastAsia"/>
                <w:sz w:val="18"/>
                <w:highlight w:val="yellow"/>
              </w:rPr>
              <w:lastRenderedPageBreak/>
              <w:t>Notes</w:t>
            </w:r>
            <w:r w:rsidRPr="004112F7">
              <w:rPr>
                <w:rFonts w:hint="eastAsia"/>
                <w:sz w:val="18"/>
                <w:highlight w:val="yellow"/>
              </w:rPr>
              <w:t>：</w:t>
            </w:r>
          </w:p>
          <w:p w:rsidR="004112F7" w:rsidRPr="004112F7" w:rsidRDefault="004112F7" w:rsidP="004112F7">
            <w:pPr>
              <w:pStyle w:val="11"/>
              <w:numPr>
                <w:ilvl w:val="0"/>
                <w:numId w:val="28"/>
              </w:numPr>
              <w:ind w:firstLineChars="0"/>
              <w:rPr>
                <w:sz w:val="18"/>
              </w:rPr>
            </w:pPr>
            <w:r w:rsidRPr="004112F7">
              <w:rPr>
                <w:rFonts w:hint="eastAsia"/>
                <w:sz w:val="18"/>
              </w:rPr>
              <w:t>隐藏类别时，类别下所有的帮助条目也设为隐藏，在前端和</w:t>
            </w:r>
            <w:r w:rsidRPr="004112F7">
              <w:rPr>
                <w:rFonts w:hint="eastAsia"/>
                <w:sz w:val="18"/>
              </w:rPr>
              <w:t>CMS</w:t>
            </w:r>
            <w:r w:rsidRPr="004112F7">
              <w:rPr>
                <w:rFonts w:hint="eastAsia"/>
                <w:sz w:val="18"/>
              </w:rPr>
              <w:t>的类别下拉列表中都不显示，在【编辑类别】子页面中该类别状态为“隐藏”；</w:t>
            </w:r>
          </w:p>
          <w:p w:rsidR="004112F7" w:rsidRPr="004112F7" w:rsidRDefault="004112F7" w:rsidP="004112F7">
            <w:pPr>
              <w:pStyle w:val="11"/>
              <w:numPr>
                <w:ilvl w:val="0"/>
                <w:numId w:val="28"/>
              </w:numPr>
              <w:ind w:firstLineChars="0"/>
              <w:rPr>
                <w:sz w:val="18"/>
              </w:rPr>
            </w:pPr>
            <w:r w:rsidRPr="004112F7">
              <w:rPr>
                <w:rFonts w:hint="eastAsia"/>
                <w:sz w:val="18"/>
              </w:rPr>
              <w:t>显示类别时，该类别会出现在前端以及</w:t>
            </w:r>
            <w:r w:rsidRPr="004112F7">
              <w:rPr>
                <w:rFonts w:hint="eastAsia"/>
                <w:sz w:val="18"/>
              </w:rPr>
              <w:t>CMS</w:t>
            </w:r>
            <w:r w:rsidRPr="004112F7">
              <w:rPr>
                <w:rFonts w:hint="eastAsia"/>
                <w:sz w:val="18"/>
              </w:rPr>
              <w:t>的类别下拉列表中，该类别下的所有帮助条目仍未“隐藏”状态，需手动去显示帮助条目。</w:t>
            </w:r>
          </w:p>
          <w:p w:rsidR="00887B29" w:rsidRPr="004112F7" w:rsidRDefault="004112F7" w:rsidP="004112F7">
            <w:pPr>
              <w:pStyle w:val="11"/>
              <w:numPr>
                <w:ilvl w:val="0"/>
                <w:numId w:val="28"/>
              </w:numPr>
              <w:ind w:firstLineChars="0"/>
              <w:rPr>
                <w:sz w:val="18"/>
              </w:rPr>
            </w:pPr>
            <w:r w:rsidRPr="004112F7">
              <w:rPr>
                <w:rFonts w:hint="eastAsia"/>
                <w:sz w:val="18"/>
              </w:rPr>
              <w:t>删除类别时，该类别下的所有帮助条目都删除，在前端和</w:t>
            </w:r>
            <w:r w:rsidRPr="004112F7">
              <w:rPr>
                <w:rFonts w:hint="eastAsia"/>
                <w:sz w:val="18"/>
              </w:rPr>
              <w:t>CMS</w:t>
            </w:r>
            <w:r w:rsidRPr="004112F7">
              <w:rPr>
                <w:rFonts w:hint="eastAsia"/>
                <w:sz w:val="18"/>
              </w:rPr>
              <w:t>中都不显示。</w:t>
            </w: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pStyle w:val="11"/>
              <w:ind w:firstLineChars="0" w:firstLine="0"/>
              <w:rPr>
                <w:sz w:val="18"/>
              </w:rPr>
            </w:pPr>
          </w:p>
        </w:tc>
      </w:tr>
      <w:tr w:rsidR="00887B29"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887B29" w:rsidRDefault="00887B29" w:rsidP="001C2ADE">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887B29" w:rsidRDefault="00887B29" w:rsidP="001C2ADE">
            <w:pPr>
              <w:rPr>
                <w:sz w:val="18"/>
              </w:rPr>
            </w:pPr>
          </w:p>
        </w:tc>
      </w:tr>
    </w:tbl>
    <w:p w:rsidR="004112F7" w:rsidRDefault="004112F7" w:rsidP="004112F7">
      <w:pPr>
        <w:pStyle w:val="2"/>
        <w:tabs>
          <w:tab w:val="clear" w:pos="0"/>
        </w:tabs>
        <w:rPr>
          <w:rFonts w:ascii="华文黑体" w:eastAsia="华文黑体" w:hAnsi="华文黑体" w:cs="华文黑体"/>
          <w:sz w:val="21"/>
          <w:szCs w:val="21"/>
        </w:rPr>
      </w:pPr>
      <w:bookmarkStart w:id="22" w:name="_Toc449372540"/>
      <w:r>
        <w:rPr>
          <w:rFonts w:ascii="华文黑体" w:eastAsia="华文黑体" w:hAnsi="华文黑体" w:cs="华文黑体" w:hint="eastAsia"/>
          <w:sz w:val="21"/>
          <w:szCs w:val="21"/>
        </w:rPr>
        <w:t>任务网站链接（中）</w:t>
      </w:r>
      <w:bookmarkEnd w:id="2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rPr>
                <w:sz w:val="18"/>
              </w:rPr>
            </w:pPr>
            <w:r>
              <w:rPr>
                <w:rFonts w:hint="eastAsia"/>
                <w:sz w:val="18"/>
              </w:rPr>
              <w:t>将宅任务的网站链接独立到宅任务模块中，功能参考平台的【营销推广</w:t>
            </w:r>
            <w:r>
              <w:rPr>
                <w:rFonts w:hint="eastAsia"/>
                <w:sz w:val="18"/>
              </w:rPr>
              <w:t>-</w:t>
            </w:r>
            <w:r>
              <w:rPr>
                <w:rFonts w:hint="eastAsia"/>
                <w:sz w:val="18"/>
              </w:rPr>
              <w:t>网站链接】页。</w:t>
            </w: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rPr>
                <w:sz w:val="18"/>
              </w:rPr>
            </w:pP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rPr>
                <w:sz w:val="18"/>
              </w:rPr>
            </w:pPr>
            <w:r>
              <w:rPr>
                <w:rFonts w:hint="eastAsia"/>
                <w:sz w:val="18"/>
              </w:rPr>
              <w:t>中</w:t>
            </w: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pStyle w:val="11"/>
              <w:ind w:firstLineChars="0" w:firstLine="0"/>
              <w:rPr>
                <w:sz w:val="18"/>
              </w:rPr>
            </w:pP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hint="eastAsia"/>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Pr="004112F7" w:rsidRDefault="004112F7" w:rsidP="001C2ADE">
            <w:pPr>
              <w:pStyle w:val="11"/>
              <w:ind w:firstLineChars="0" w:firstLine="0"/>
              <w:jc w:val="center"/>
              <w:rPr>
                <w:color w:val="000000" w:themeColor="text1"/>
                <w:sz w:val="18"/>
              </w:rPr>
            </w:pPr>
            <w:r>
              <w:rPr>
                <w:noProof/>
              </w:rPr>
              <w:drawing>
                <wp:inline distT="0" distB="0" distL="0" distR="0" wp14:anchorId="44F05F9E" wp14:editId="5A137F34">
                  <wp:extent cx="4161790" cy="252285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1790" cy="2522855"/>
                          </a:xfrm>
                          <a:prstGeom prst="rect">
                            <a:avLst/>
                          </a:prstGeom>
                        </pic:spPr>
                      </pic:pic>
                    </a:graphicData>
                  </a:graphic>
                </wp:inline>
              </w:drawing>
            </w:r>
          </w:p>
          <w:p w:rsidR="00B71A42" w:rsidRDefault="00B71A42" w:rsidP="00B71A42">
            <w:pPr>
              <w:pStyle w:val="11"/>
              <w:ind w:firstLine="360"/>
              <w:rPr>
                <w:sz w:val="18"/>
              </w:rPr>
            </w:pPr>
            <w:r w:rsidRPr="00B71A42">
              <w:rPr>
                <w:rFonts w:hint="eastAsia"/>
                <w:sz w:val="18"/>
                <w:highlight w:val="yellow"/>
              </w:rPr>
              <w:t>添加网站链接：</w:t>
            </w:r>
          </w:p>
          <w:p w:rsidR="0067785C" w:rsidRPr="00B71A42" w:rsidRDefault="0067785C" w:rsidP="00B71A42">
            <w:pPr>
              <w:pStyle w:val="11"/>
              <w:rPr>
                <w:sz w:val="18"/>
              </w:rPr>
            </w:pPr>
            <w:r>
              <w:rPr>
                <w:noProof/>
              </w:rPr>
              <w:lastRenderedPageBreak/>
              <w:drawing>
                <wp:inline distT="0" distB="0" distL="0" distR="0" wp14:anchorId="72FEEBFA" wp14:editId="2702F9BE">
                  <wp:extent cx="3000375" cy="251603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281" cy="2524337"/>
                          </a:xfrm>
                          <a:prstGeom prst="rect">
                            <a:avLst/>
                          </a:prstGeom>
                        </pic:spPr>
                      </pic:pic>
                    </a:graphicData>
                  </a:graphic>
                </wp:inline>
              </w:drawing>
            </w:r>
          </w:p>
          <w:p w:rsidR="00B71A42" w:rsidRPr="00B71A42" w:rsidRDefault="00B71A42" w:rsidP="00061BAD">
            <w:pPr>
              <w:pStyle w:val="11"/>
              <w:numPr>
                <w:ilvl w:val="0"/>
                <w:numId w:val="31"/>
              </w:numPr>
              <w:ind w:firstLineChars="0"/>
              <w:rPr>
                <w:sz w:val="18"/>
              </w:rPr>
            </w:pPr>
            <w:r w:rsidRPr="00B71A42">
              <w:rPr>
                <w:rFonts w:hint="eastAsia"/>
                <w:sz w:val="18"/>
              </w:rPr>
              <w:t>选择链接分类：分为</w:t>
            </w:r>
            <w:r w:rsidRPr="00B71A42">
              <w:rPr>
                <w:rFonts w:hint="eastAsia"/>
                <w:sz w:val="18"/>
              </w:rPr>
              <w:t xml:space="preserve"> </w:t>
            </w:r>
            <w:r w:rsidRPr="00B71A42">
              <w:rPr>
                <w:rFonts w:hint="eastAsia"/>
                <w:sz w:val="18"/>
              </w:rPr>
              <w:t>友情链接和城市链接</w:t>
            </w:r>
          </w:p>
          <w:p w:rsidR="00B71A42" w:rsidRPr="00B71A42" w:rsidRDefault="00B71A42" w:rsidP="00061BAD">
            <w:pPr>
              <w:pStyle w:val="11"/>
              <w:numPr>
                <w:ilvl w:val="0"/>
                <w:numId w:val="31"/>
              </w:numPr>
              <w:ind w:firstLineChars="0"/>
              <w:rPr>
                <w:sz w:val="18"/>
              </w:rPr>
            </w:pPr>
            <w:r w:rsidRPr="00B71A42">
              <w:rPr>
                <w:rFonts w:hint="eastAsia"/>
                <w:sz w:val="18"/>
              </w:rPr>
              <w:t>填写</w:t>
            </w:r>
            <w:r w:rsidRPr="00B71A42">
              <w:rPr>
                <w:rFonts w:hint="eastAsia"/>
                <w:sz w:val="18"/>
              </w:rPr>
              <w:t xml:space="preserve"> </w:t>
            </w:r>
            <w:r w:rsidRPr="00B71A42">
              <w:rPr>
                <w:rFonts w:hint="eastAsia"/>
                <w:sz w:val="18"/>
              </w:rPr>
              <w:t>链接序号</w:t>
            </w:r>
          </w:p>
          <w:p w:rsidR="00B71A42" w:rsidRPr="00B71A42" w:rsidRDefault="00B71A42" w:rsidP="00061BAD">
            <w:pPr>
              <w:pStyle w:val="11"/>
              <w:numPr>
                <w:ilvl w:val="0"/>
                <w:numId w:val="31"/>
              </w:numPr>
              <w:ind w:firstLineChars="0"/>
              <w:rPr>
                <w:sz w:val="18"/>
              </w:rPr>
            </w:pPr>
            <w:r w:rsidRPr="00B71A42">
              <w:rPr>
                <w:rFonts w:hint="eastAsia"/>
                <w:sz w:val="18"/>
              </w:rPr>
              <w:t>填写</w:t>
            </w:r>
            <w:r w:rsidRPr="00B71A42">
              <w:rPr>
                <w:rFonts w:hint="eastAsia"/>
                <w:sz w:val="18"/>
              </w:rPr>
              <w:t xml:space="preserve"> </w:t>
            </w:r>
            <w:r w:rsidRPr="00B71A42">
              <w:rPr>
                <w:rFonts w:hint="eastAsia"/>
                <w:sz w:val="18"/>
              </w:rPr>
              <w:t>网站名称</w:t>
            </w:r>
          </w:p>
          <w:p w:rsidR="004112F7" w:rsidRDefault="00B71A42" w:rsidP="00061BAD">
            <w:pPr>
              <w:pStyle w:val="11"/>
              <w:numPr>
                <w:ilvl w:val="0"/>
                <w:numId w:val="31"/>
              </w:numPr>
              <w:ind w:firstLineChars="0"/>
              <w:rPr>
                <w:sz w:val="18"/>
              </w:rPr>
            </w:pPr>
            <w:r w:rsidRPr="00B71A42">
              <w:rPr>
                <w:rFonts w:hint="eastAsia"/>
                <w:sz w:val="18"/>
              </w:rPr>
              <w:t>填写</w:t>
            </w:r>
            <w:r w:rsidRPr="00B71A42">
              <w:rPr>
                <w:rFonts w:hint="eastAsia"/>
                <w:sz w:val="18"/>
              </w:rPr>
              <w:t xml:space="preserve"> </w:t>
            </w:r>
            <w:r w:rsidRPr="00B71A42">
              <w:rPr>
                <w:rFonts w:hint="eastAsia"/>
                <w:sz w:val="18"/>
              </w:rPr>
              <w:t>网站</w:t>
            </w:r>
            <w:r w:rsidRPr="00B71A42">
              <w:rPr>
                <w:rFonts w:hint="eastAsia"/>
                <w:sz w:val="18"/>
              </w:rPr>
              <w:t>URL</w:t>
            </w:r>
          </w:p>
          <w:p w:rsidR="00061BAD" w:rsidRDefault="00B71A42" w:rsidP="00061BAD">
            <w:pPr>
              <w:pStyle w:val="11"/>
              <w:ind w:firstLine="360"/>
              <w:rPr>
                <w:sz w:val="18"/>
              </w:rPr>
            </w:pPr>
            <w:r w:rsidRPr="00B71A42">
              <w:rPr>
                <w:rFonts w:hint="eastAsia"/>
                <w:sz w:val="18"/>
                <w:highlight w:val="yellow"/>
              </w:rPr>
              <w:t>【批量导入友链】功能，</w:t>
            </w:r>
            <w:r w:rsidRPr="00B71A42">
              <w:rPr>
                <w:rFonts w:hint="eastAsia"/>
                <w:sz w:val="18"/>
              </w:rPr>
              <w:t>点击之后弹窗选择本地</w:t>
            </w:r>
            <w:r w:rsidRPr="00B71A42">
              <w:rPr>
                <w:rFonts w:hint="eastAsia"/>
                <w:sz w:val="18"/>
              </w:rPr>
              <w:t>csv</w:t>
            </w:r>
            <w:r w:rsidRPr="00B71A42">
              <w:rPr>
                <w:rFonts w:hint="eastAsia"/>
                <w:sz w:val="18"/>
              </w:rPr>
              <w:t>文件，读取文件中的字段，批量添加友情链接。</w:t>
            </w:r>
            <w:r w:rsidRPr="00B71A42">
              <w:rPr>
                <w:rFonts w:hint="eastAsia"/>
                <w:sz w:val="18"/>
              </w:rPr>
              <w:t xml:space="preserve">   </w:t>
            </w:r>
          </w:p>
          <w:p w:rsidR="00061BAD" w:rsidRDefault="00B71A42" w:rsidP="00061BAD">
            <w:pPr>
              <w:pStyle w:val="11"/>
              <w:numPr>
                <w:ilvl w:val="0"/>
                <w:numId w:val="30"/>
              </w:numPr>
              <w:ind w:firstLineChars="0" w:hanging="9"/>
              <w:rPr>
                <w:sz w:val="18"/>
              </w:rPr>
            </w:pPr>
            <w:r w:rsidRPr="00B71A42">
              <w:rPr>
                <w:rFonts w:hint="eastAsia"/>
                <w:sz w:val="18"/>
              </w:rPr>
              <w:t>文件模板见</w:t>
            </w:r>
            <w:r w:rsidRPr="00B71A42">
              <w:rPr>
                <w:rFonts w:hint="eastAsia"/>
                <w:sz w:val="18"/>
              </w:rPr>
              <w:t xml:space="preserve">SVN </w:t>
            </w:r>
            <w:r w:rsidRPr="00B71A42">
              <w:rPr>
                <w:rFonts w:hint="eastAsia"/>
                <w:sz w:val="18"/>
              </w:rPr>
              <w:t>文件夹</w:t>
            </w:r>
            <w:r>
              <w:rPr>
                <w:rFonts w:hint="eastAsia"/>
                <w:sz w:val="18"/>
              </w:rPr>
              <w:t xml:space="preserve">V2.5 </w:t>
            </w:r>
            <w:r>
              <w:rPr>
                <w:rFonts w:hint="eastAsia"/>
                <w:sz w:val="18"/>
              </w:rPr>
              <w:t>；</w:t>
            </w:r>
          </w:p>
          <w:p w:rsidR="00061BAD" w:rsidRDefault="00B71A42" w:rsidP="00061BAD">
            <w:pPr>
              <w:pStyle w:val="11"/>
              <w:numPr>
                <w:ilvl w:val="0"/>
                <w:numId w:val="30"/>
              </w:numPr>
              <w:ind w:firstLineChars="0" w:hanging="9"/>
              <w:rPr>
                <w:sz w:val="18"/>
              </w:rPr>
            </w:pPr>
            <w:r w:rsidRPr="00061BAD">
              <w:rPr>
                <w:rFonts w:hint="eastAsia"/>
                <w:sz w:val="18"/>
              </w:rPr>
              <w:t>文件字段：</w:t>
            </w:r>
            <w:r w:rsidRPr="00B71A42">
              <w:rPr>
                <w:rFonts w:hint="eastAsia"/>
                <w:sz w:val="18"/>
              </w:rPr>
              <w:t xml:space="preserve"> </w:t>
            </w:r>
            <w:r w:rsidRPr="00B71A42">
              <w:rPr>
                <w:rFonts w:hint="eastAsia"/>
                <w:sz w:val="18"/>
              </w:rPr>
              <w:t>序号、网站名称、网站</w:t>
            </w:r>
            <w:r w:rsidRPr="00B71A42">
              <w:rPr>
                <w:rFonts w:hint="eastAsia"/>
                <w:sz w:val="18"/>
              </w:rPr>
              <w:t>URL</w:t>
            </w:r>
            <w:r w:rsidRPr="00B71A42">
              <w:rPr>
                <w:rFonts w:hint="eastAsia"/>
                <w:sz w:val="18"/>
              </w:rPr>
              <w:t>、所属城市</w:t>
            </w:r>
            <w:r w:rsidR="00061BAD">
              <w:rPr>
                <w:rFonts w:hint="eastAsia"/>
                <w:sz w:val="18"/>
              </w:rPr>
              <w:t>；</w:t>
            </w:r>
          </w:p>
          <w:p w:rsidR="00B71A42" w:rsidRDefault="00B71A42" w:rsidP="00061BAD">
            <w:pPr>
              <w:pStyle w:val="11"/>
              <w:numPr>
                <w:ilvl w:val="0"/>
                <w:numId w:val="30"/>
              </w:numPr>
              <w:ind w:firstLineChars="0" w:hanging="9"/>
              <w:rPr>
                <w:sz w:val="18"/>
              </w:rPr>
            </w:pPr>
            <w:r w:rsidRPr="00B71A42">
              <w:rPr>
                <w:rFonts w:hint="eastAsia"/>
                <w:sz w:val="18"/>
              </w:rPr>
              <w:t>默认链接分类为“友情链接”</w:t>
            </w:r>
          </w:p>
          <w:p w:rsidR="00B71A42" w:rsidRPr="00B71A42" w:rsidRDefault="00B71A42" w:rsidP="00061BAD">
            <w:pPr>
              <w:pStyle w:val="11"/>
              <w:ind w:firstLine="360"/>
              <w:rPr>
                <w:sz w:val="18"/>
              </w:rPr>
            </w:pPr>
            <w:r w:rsidRPr="00061BAD">
              <w:rPr>
                <w:rFonts w:hint="eastAsia"/>
                <w:sz w:val="18"/>
                <w:highlight w:val="yellow"/>
              </w:rPr>
              <w:t>编辑操作</w:t>
            </w:r>
            <w:r w:rsidRPr="00B71A42">
              <w:rPr>
                <w:rFonts w:hint="eastAsia"/>
                <w:sz w:val="18"/>
              </w:rPr>
              <w:t>：</w:t>
            </w:r>
          </w:p>
          <w:p w:rsidR="00B71A42" w:rsidRPr="004112F7" w:rsidRDefault="00B71A42" w:rsidP="00061BAD">
            <w:pPr>
              <w:pStyle w:val="11"/>
              <w:ind w:leftChars="299" w:left="628" w:firstLineChars="0" w:firstLine="0"/>
              <w:rPr>
                <w:sz w:val="18"/>
              </w:rPr>
            </w:pPr>
            <w:r w:rsidRPr="00B71A42">
              <w:rPr>
                <w:rFonts w:hint="eastAsia"/>
                <w:sz w:val="18"/>
              </w:rPr>
              <w:t>在弹窗中编辑链接的信息，可修改链接序号、网站名称、网站</w:t>
            </w:r>
            <w:r w:rsidRPr="00B71A42">
              <w:rPr>
                <w:rFonts w:hint="eastAsia"/>
                <w:sz w:val="18"/>
              </w:rPr>
              <w:t>URL</w:t>
            </w:r>
            <w:r w:rsidRPr="00B71A42">
              <w:rPr>
                <w:rFonts w:hint="eastAsia"/>
                <w:sz w:val="18"/>
              </w:rPr>
              <w:t>三个字段。</w:t>
            </w: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pStyle w:val="11"/>
              <w:ind w:firstLineChars="0" w:firstLine="0"/>
              <w:rPr>
                <w:sz w:val="18"/>
              </w:rPr>
            </w:pPr>
          </w:p>
        </w:tc>
      </w:tr>
      <w:tr w:rsidR="004112F7"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4112F7" w:rsidRDefault="004112F7" w:rsidP="001C2ADE">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4112F7" w:rsidRDefault="004112F7" w:rsidP="001C2ADE">
            <w:pPr>
              <w:rPr>
                <w:sz w:val="18"/>
              </w:rPr>
            </w:pPr>
          </w:p>
        </w:tc>
      </w:tr>
    </w:tbl>
    <w:p w:rsidR="000F4CD1" w:rsidRDefault="000F4CD1"/>
    <w:p w:rsidR="00295D9E" w:rsidRDefault="00C30D30">
      <w:pPr>
        <w:pStyle w:val="1"/>
        <w:tabs>
          <w:tab w:val="clear" w:pos="0"/>
        </w:tabs>
        <w:rPr>
          <w:rFonts w:ascii="华文黑体" w:eastAsia="华文黑体" w:hAnsi="华文黑体" w:cs="华文黑体"/>
          <w:sz w:val="30"/>
          <w:szCs w:val="30"/>
        </w:rPr>
      </w:pPr>
      <w:bookmarkStart w:id="23" w:name="_Toc449372541"/>
      <w:r>
        <w:rPr>
          <w:rFonts w:ascii="华文黑体" w:eastAsia="华文黑体" w:hAnsi="华文黑体" w:cs="华文黑体" w:hint="eastAsia"/>
          <w:sz w:val="30"/>
          <w:szCs w:val="30"/>
        </w:rPr>
        <w:t>内容管理</w:t>
      </w:r>
      <w:bookmarkEnd w:id="23"/>
    </w:p>
    <w:p w:rsidR="002E769D" w:rsidRDefault="002E769D" w:rsidP="002E769D">
      <w:pPr>
        <w:pStyle w:val="2"/>
        <w:tabs>
          <w:tab w:val="clear" w:pos="0"/>
        </w:tabs>
        <w:rPr>
          <w:rFonts w:ascii="华文黑体" w:eastAsia="华文黑体" w:hAnsi="华文黑体" w:cs="华文黑体"/>
          <w:color w:val="000000" w:themeColor="text1"/>
          <w:sz w:val="21"/>
          <w:szCs w:val="21"/>
        </w:rPr>
      </w:pPr>
      <w:bookmarkStart w:id="24" w:name="_Toc449372542"/>
      <w:bookmarkEnd w:id="16"/>
      <w:r>
        <w:rPr>
          <w:rFonts w:ascii="华文黑体" w:eastAsia="华文黑体" w:hAnsi="华文黑体" w:cs="华文黑体" w:hint="eastAsia"/>
          <w:color w:val="000000" w:themeColor="text1"/>
          <w:sz w:val="21"/>
          <w:szCs w:val="21"/>
        </w:rPr>
        <w:t>特色入口（中）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sz w:val="18"/>
              </w:rPr>
            </w:pPr>
            <w:r>
              <w:rPr>
                <w:sz w:val="18"/>
              </w:rPr>
              <w:t>管理平台</w:t>
            </w:r>
            <w:r>
              <w:rPr>
                <w:rFonts w:hint="eastAsia"/>
                <w:sz w:val="18"/>
              </w:rPr>
              <w:t>的特色入口</w:t>
            </w: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sz w:val="18"/>
              </w:rPr>
            </w:pPr>
            <w:r>
              <w:rPr>
                <w:sz w:val="18"/>
              </w:rPr>
              <w:t>中</w:t>
            </w: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pStyle w:val="11"/>
              <w:ind w:firstLineChars="0" w:firstLine="0"/>
              <w:rPr>
                <w:sz w:val="18"/>
              </w:rPr>
            </w:pPr>
          </w:p>
        </w:tc>
      </w:tr>
      <w:tr w:rsidR="002E769D" w:rsidTr="0076384C">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color w:val="000000" w:themeColor="text1"/>
                <w:sz w:val="18"/>
              </w:rPr>
            </w:pPr>
            <w:r>
              <w:rPr>
                <w:rFonts w:hint="eastAsia"/>
                <w:color w:val="000000" w:themeColor="text1"/>
                <w:sz w:val="18"/>
              </w:rPr>
              <w:lastRenderedPageBreak/>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2E769D">
            <w:pPr>
              <w:pStyle w:val="a9"/>
              <w:ind w:left="420" w:firstLineChars="0" w:firstLine="0"/>
              <w:rPr>
                <w:color w:val="000000" w:themeColor="text1"/>
                <w:sz w:val="18"/>
              </w:rPr>
            </w:pPr>
            <w:r>
              <w:rPr>
                <w:noProof/>
              </w:rPr>
              <w:drawing>
                <wp:inline distT="0" distB="0" distL="0" distR="0" wp14:anchorId="18F2A7E7" wp14:editId="62F39F57">
                  <wp:extent cx="3514090" cy="3820782"/>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6577" cy="3823486"/>
                          </a:xfrm>
                          <a:prstGeom prst="rect">
                            <a:avLst/>
                          </a:prstGeom>
                        </pic:spPr>
                      </pic:pic>
                    </a:graphicData>
                  </a:graphic>
                </wp:inline>
              </w:drawing>
            </w:r>
          </w:p>
          <w:p w:rsidR="002E769D" w:rsidRPr="002E769D" w:rsidRDefault="002E769D" w:rsidP="002E769D">
            <w:pPr>
              <w:pStyle w:val="a9"/>
              <w:ind w:left="420" w:firstLineChars="0" w:firstLine="0"/>
              <w:rPr>
                <w:color w:val="000000" w:themeColor="text1"/>
                <w:sz w:val="18"/>
              </w:rPr>
            </w:pPr>
            <w:r>
              <w:rPr>
                <w:rFonts w:hint="eastAsia"/>
                <w:color w:val="000000" w:themeColor="text1"/>
                <w:sz w:val="18"/>
              </w:rPr>
              <w:t>新增入口弹窗中，选择入口类型为【</w:t>
            </w:r>
            <w:r w:rsidRPr="002E769D">
              <w:rPr>
                <w:rFonts w:hint="eastAsia"/>
                <w:color w:val="000000" w:themeColor="text1"/>
                <w:sz w:val="18"/>
              </w:rPr>
              <w:t>普通岗位列表</w:t>
            </w:r>
            <w:r w:rsidRPr="002E769D">
              <w:rPr>
                <w:rFonts w:hint="eastAsia"/>
                <w:color w:val="000000" w:themeColor="text1"/>
                <w:sz w:val="18"/>
              </w:rPr>
              <w:t xml:space="preserve"> </w:t>
            </w:r>
            <w:r>
              <w:rPr>
                <w:rFonts w:hint="eastAsia"/>
                <w:color w:val="000000" w:themeColor="text1"/>
                <w:sz w:val="18"/>
              </w:rPr>
              <w:t>】后</w:t>
            </w:r>
            <w:r>
              <w:rPr>
                <w:rFonts w:hint="eastAsia"/>
                <w:color w:val="000000" w:themeColor="text1"/>
                <w:sz w:val="18"/>
              </w:rPr>
              <w:t>:</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rPr>
              <w:t>岗位分类：选择岗位分类，</w:t>
            </w:r>
            <w:r w:rsidRPr="002E769D">
              <w:rPr>
                <w:rFonts w:hint="eastAsia"/>
                <w:color w:val="000000" w:themeColor="text1"/>
                <w:sz w:val="18"/>
                <w:highlight w:val="yellow"/>
              </w:rPr>
              <w:t>支持多选，默认【不限】，选为【不限】时则已选择的岗位分类就去掉，只留【不限】。</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highlight w:val="yellow"/>
              </w:rPr>
              <w:t>-</w:t>
            </w:r>
            <w:r>
              <w:rPr>
                <w:rFonts w:hint="eastAsia"/>
                <w:color w:val="000000" w:themeColor="text1"/>
                <w:sz w:val="18"/>
                <w:highlight w:val="yellow"/>
              </w:rPr>
              <w:t>（新增）</w:t>
            </w:r>
            <w:r w:rsidRPr="002E769D">
              <w:rPr>
                <w:rFonts w:hint="eastAsia"/>
                <w:color w:val="000000" w:themeColor="text1"/>
                <w:sz w:val="18"/>
                <w:highlight w:val="yellow"/>
              </w:rPr>
              <w:t>附近兼职</w:t>
            </w:r>
            <w:r w:rsidRPr="002E769D">
              <w:rPr>
                <w:rFonts w:hint="eastAsia"/>
                <w:color w:val="000000" w:themeColor="text1"/>
                <w:sz w:val="18"/>
              </w:rPr>
              <w:t>：设置成【附近兼职】后，前端的列表按照岗位与用户自己的距离从近到远升序排列</w:t>
            </w: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ascii="Arial" w:hAnsi="Arial" w:cs="Arial"/>
                <w:sz w:val="18"/>
              </w:rPr>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jc w:val="left"/>
              <w:rPr>
                <w:sz w:val="18"/>
              </w:rPr>
            </w:pP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sz w:val="18"/>
              </w:rPr>
            </w:pPr>
          </w:p>
        </w:tc>
      </w:tr>
    </w:tbl>
    <w:p w:rsidR="00295D9E" w:rsidRDefault="00C30D30">
      <w:pPr>
        <w:pStyle w:val="2"/>
        <w:tabs>
          <w:tab w:val="clear" w:pos="0"/>
        </w:tabs>
        <w:rPr>
          <w:rFonts w:ascii="华文黑体" w:eastAsia="华文黑体" w:hAnsi="华文黑体" w:cs="华文黑体"/>
          <w:color w:val="000000" w:themeColor="text1"/>
          <w:sz w:val="21"/>
          <w:szCs w:val="21"/>
        </w:rPr>
      </w:pPr>
      <w:r>
        <w:rPr>
          <w:rFonts w:ascii="华文黑体" w:eastAsia="华文黑体" w:hAnsi="华文黑体" w:cs="华文黑体" w:hint="eastAsia"/>
          <w:color w:val="000000" w:themeColor="text1"/>
          <w:sz w:val="21"/>
          <w:szCs w:val="21"/>
        </w:rPr>
        <w:t>广告管理（中）</w:t>
      </w:r>
      <w:bookmarkEnd w:id="24"/>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5351BB">
            <w:pPr>
              <w:rPr>
                <w:sz w:val="18"/>
              </w:rPr>
            </w:pPr>
            <w:r>
              <w:rPr>
                <w:sz w:val="18"/>
              </w:rPr>
              <w:t>管理平台各种类的广告</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5351BB">
            <w:pPr>
              <w:rPr>
                <w:sz w:val="18"/>
              </w:rPr>
            </w:pPr>
            <w:r>
              <w:rPr>
                <w:sz w:val="18"/>
              </w:rPr>
              <w:t>中</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color w:val="000000" w:themeColor="text1"/>
                <w:sz w:val="18"/>
              </w:rPr>
            </w:pPr>
            <w:r>
              <w:rPr>
                <w:rFonts w:hint="eastAsia"/>
                <w:color w:val="000000" w:themeColor="text1"/>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5351BB" w:rsidRPr="005351BB" w:rsidRDefault="005351BB" w:rsidP="005351BB">
            <w:pPr>
              <w:pStyle w:val="a9"/>
              <w:numPr>
                <w:ilvl w:val="0"/>
                <w:numId w:val="33"/>
              </w:numPr>
              <w:ind w:firstLineChars="0"/>
              <w:rPr>
                <w:color w:val="000000" w:themeColor="text1"/>
                <w:sz w:val="18"/>
              </w:rPr>
            </w:pPr>
            <w:r w:rsidRPr="005351BB">
              <w:rPr>
                <w:rFonts w:hint="eastAsia"/>
                <w:color w:val="000000" w:themeColor="text1"/>
                <w:sz w:val="18"/>
                <w:highlight w:val="yellow"/>
              </w:rPr>
              <w:t>广告位置筛选下拉列表去掉</w:t>
            </w:r>
            <w:r w:rsidRPr="005351BB">
              <w:rPr>
                <w:rFonts w:hint="eastAsia"/>
                <w:color w:val="000000" w:themeColor="text1"/>
                <w:sz w:val="18"/>
              </w:rPr>
              <w:t>：</w:t>
            </w:r>
            <w:r w:rsidRPr="005351BB">
              <w:rPr>
                <w:rFonts w:hint="eastAsia"/>
                <w:color w:val="000000" w:themeColor="text1"/>
                <w:sz w:val="18"/>
              </w:rPr>
              <w:t>M</w:t>
            </w:r>
            <w:r w:rsidRPr="005351BB">
              <w:rPr>
                <w:rFonts w:hint="eastAsia"/>
                <w:color w:val="000000" w:themeColor="text1"/>
                <w:sz w:val="18"/>
              </w:rPr>
              <w:t>端</w:t>
            </w:r>
            <w:r w:rsidRPr="005351BB">
              <w:rPr>
                <w:rFonts w:hint="eastAsia"/>
                <w:color w:val="000000" w:themeColor="text1"/>
                <w:sz w:val="18"/>
              </w:rPr>
              <w:t>-</w:t>
            </w:r>
            <w:r w:rsidRPr="005351BB">
              <w:rPr>
                <w:rFonts w:hint="eastAsia"/>
                <w:color w:val="000000" w:themeColor="text1"/>
                <w:sz w:val="18"/>
              </w:rPr>
              <w:t>宅任务首页广告；</w:t>
            </w:r>
          </w:p>
          <w:p w:rsidR="00295D9E" w:rsidRPr="005351BB" w:rsidRDefault="005351BB" w:rsidP="005351BB">
            <w:pPr>
              <w:pStyle w:val="a9"/>
              <w:numPr>
                <w:ilvl w:val="0"/>
                <w:numId w:val="33"/>
              </w:numPr>
              <w:ind w:firstLineChars="0"/>
              <w:rPr>
                <w:color w:val="000000" w:themeColor="text1"/>
                <w:sz w:val="18"/>
              </w:rPr>
            </w:pPr>
            <w:r w:rsidRPr="005351BB">
              <w:rPr>
                <w:rFonts w:hint="eastAsia"/>
                <w:color w:val="000000" w:themeColor="text1"/>
                <w:sz w:val="18"/>
                <w:highlight w:val="yellow"/>
              </w:rPr>
              <w:t>广告媒介</w:t>
            </w:r>
            <w:r w:rsidRPr="005351BB">
              <w:rPr>
                <w:rFonts w:hint="eastAsia"/>
                <w:color w:val="000000" w:themeColor="text1"/>
                <w:sz w:val="18"/>
              </w:rPr>
              <w:t>：广告链接不显示具体网址，只显示“</w:t>
            </w:r>
            <w:r w:rsidRPr="005351BB">
              <w:rPr>
                <w:rFonts w:hint="eastAsia"/>
                <w:color w:val="0070C0"/>
                <w:sz w:val="18"/>
                <w:u w:val="single"/>
              </w:rPr>
              <w:t>广告链接</w:t>
            </w:r>
            <w:r w:rsidRPr="005351BB">
              <w:rPr>
                <w:rFonts w:hint="eastAsia"/>
                <w:color w:val="000000" w:themeColor="text1"/>
                <w:sz w:val="18"/>
              </w:rPr>
              <w:t>”这种文字链接</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jc w:val="left"/>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tbl>
    <w:p w:rsidR="00295D9E" w:rsidRDefault="00A12756">
      <w:pPr>
        <w:pStyle w:val="2"/>
        <w:tabs>
          <w:tab w:val="clear" w:pos="0"/>
        </w:tabs>
        <w:rPr>
          <w:rFonts w:ascii="华文黑体" w:eastAsia="华文黑体" w:hAnsi="华文黑体" w:cs="华文黑体"/>
          <w:color w:val="000000" w:themeColor="text1"/>
          <w:sz w:val="21"/>
          <w:szCs w:val="21"/>
        </w:rPr>
      </w:pPr>
      <w:bookmarkStart w:id="25" w:name="_Toc449372543"/>
      <w:bookmarkStart w:id="26" w:name="_Toc20622"/>
      <w:r>
        <w:rPr>
          <w:rFonts w:ascii="华文黑体" w:eastAsia="华文黑体" w:hAnsi="华文黑体" w:cs="华文黑体" w:hint="eastAsia"/>
          <w:color w:val="000000" w:themeColor="text1"/>
          <w:sz w:val="21"/>
          <w:szCs w:val="21"/>
        </w:rPr>
        <w:t>帮助中心</w:t>
      </w:r>
      <w:r w:rsidR="001B248F">
        <w:rPr>
          <w:rFonts w:ascii="华文黑体" w:eastAsia="华文黑体" w:hAnsi="华文黑体" w:cs="华文黑体" w:hint="eastAsia"/>
          <w:color w:val="000000" w:themeColor="text1"/>
          <w:sz w:val="21"/>
          <w:szCs w:val="21"/>
        </w:rPr>
        <w:t>（</w:t>
      </w:r>
      <w:r w:rsidR="00C30D30">
        <w:rPr>
          <w:rFonts w:ascii="华文黑体" w:eastAsia="华文黑体" w:hAnsi="华文黑体" w:cs="华文黑体" w:hint="eastAsia"/>
          <w:color w:val="000000" w:themeColor="text1"/>
          <w:sz w:val="21"/>
          <w:szCs w:val="21"/>
        </w:rPr>
        <w:t>中</w:t>
      </w:r>
      <w:r w:rsidR="001B248F">
        <w:rPr>
          <w:rFonts w:ascii="华文黑体" w:eastAsia="华文黑体" w:hAnsi="华文黑体" w:cs="华文黑体" w:hint="eastAsia"/>
          <w:color w:val="000000" w:themeColor="text1"/>
          <w:sz w:val="21"/>
          <w:szCs w:val="21"/>
        </w:rPr>
        <w:t>）</w:t>
      </w:r>
      <w:bookmarkEnd w:id="25"/>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5351BB">
            <w:pPr>
              <w:rPr>
                <w:sz w:val="18"/>
              </w:rPr>
            </w:pPr>
            <w:r>
              <w:rPr>
                <w:sz w:val="18"/>
              </w:rPr>
              <w:t>管理帮助中心的帮助内容等</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lastRenderedPageBreak/>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5351BB">
            <w:pPr>
              <w:rPr>
                <w:sz w:val="18"/>
              </w:rPr>
            </w:pPr>
            <w:r>
              <w:rPr>
                <w:sz w:val="18"/>
              </w:rPr>
              <w:t>中</w:t>
            </w: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pStyle w:val="11"/>
              <w:ind w:firstLineChars="0" w:firstLine="0"/>
              <w:rPr>
                <w:sz w:val="18"/>
              </w:rPr>
            </w:pPr>
          </w:p>
        </w:tc>
      </w:tr>
      <w:tr w:rsidR="00295D9E">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color w:val="000000" w:themeColor="text1"/>
                <w:sz w:val="18"/>
              </w:rPr>
            </w:pPr>
            <w:r>
              <w:rPr>
                <w:rFonts w:hint="eastAsia"/>
                <w:color w:val="000000" w:themeColor="text1"/>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A67AFB" w:rsidRDefault="005351BB" w:rsidP="005351BB">
            <w:pPr>
              <w:pStyle w:val="a9"/>
              <w:ind w:left="420" w:firstLineChars="0" w:firstLine="0"/>
              <w:rPr>
                <w:color w:val="000000" w:themeColor="text1"/>
                <w:sz w:val="18"/>
              </w:rPr>
            </w:pPr>
            <w:r w:rsidRPr="005351BB">
              <w:rPr>
                <w:rFonts w:hint="eastAsia"/>
                <w:color w:val="000000" w:themeColor="text1"/>
                <w:sz w:val="18"/>
                <w:highlight w:val="yellow"/>
              </w:rPr>
              <w:t>添加帮助的弹窗样式优化：</w:t>
            </w:r>
          </w:p>
          <w:p w:rsidR="005351BB" w:rsidRPr="005351BB" w:rsidRDefault="00A67AFB" w:rsidP="005351BB">
            <w:pPr>
              <w:pStyle w:val="a9"/>
              <w:ind w:left="420" w:firstLineChars="0" w:firstLine="0"/>
              <w:rPr>
                <w:color w:val="000000" w:themeColor="text1"/>
                <w:sz w:val="18"/>
              </w:rPr>
            </w:pPr>
            <w:r>
              <w:rPr>
                <w:noProof/>
              </w:rPr>
              <w:drawing>
                <wp:inline distT="0" distB="0" distL="0" distR="0" wp14:anchorId="448B2946" wp14:editId="29BB4AA8">
                  <wp:extent cx="3447415" cy="2916679"/>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0786" cy="2919531"/>
                          </a:xfrm>
                          <a:prstGeom prst="rect">
                            <a:avLst/>
                          </a:prstGeom>
                        </pic:spPr>
                      </pic:pic>
                    </a:graphicData>
                  </a:graphic>
                </wp:inline>
              </w:drawing>
            </w:r>
          </w:p>
          <w:p w:rsidR="005351BB" w:rsidRDefault="005351BB" w:rsidP="005351BB">
            <w:pPr>
              <w:pStyle w:val="a9"/>
              <w:ind w:left="420" w:firstLineChars="0" w:firstLine="0"/>
              <w:rPr>
                <w:color w:val="000000" w:themeColor="text1"/>
                <w:sz w:val="18"/>
              </w:rPr>
            </w:pPr>
            <w:r w:rsidRPr="005351BB">
              <w:rPr>
                <w:rFonts w:hint="eastAsia"/>
                <w:color w:val="000000" w:themeColor="text1"/>
                <w:sz w:val="18"/>
              </w:rPr>
              <w:t>帮助内容支持添加图片。编辑内容的控件尺寸要大。</w:t>
            </w:r>
          </w:p>
          <w:p w:rsidR="00A67AFB" w:rsidRPr="005351BB" w:rsidRDefault="00A67AFB" w:rsidP="005351BB">
            <w:pPr>
              <w:pStyle w:val="a9"/>
              <w:ind w:left="420" w:firstLineChars="0" w:firstLine="0"/>
              <w:rPr>
                <w:color w:val="000000" w:themeColor="text1"/>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ascii="Arial" w:hAnsi="Arial" w:cs="Arial"/>
                <w:sz w:val="18"/>
              </w:rPr>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jc w:val="left"/>
              <w:rPr>
                <w:sz w:val="18"/>
              </w:rPr>
            </w:pPr>
          </w:p>
        </w:tc>
      </w:tr>
      <w:tr w:rsidR="00295D9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95D9E" w:rsidRDefault="001B248F">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95D9E" w:rsidRDefault="00295D9E">
            <w:pPr>
              <w:rPr>
                <w:sz w:val="18"/>
              </w:rPr>
            </w:pPr>
          </w:p>
        </w:tc>
      </w:tr>
      <w:bookmarkEnd w:id="26"/>
    </w:tbl>
    <w:p w:rsidR="00C30D30" w:rsidRDefault="00C30D30" w:rsidP="00C30D30"/>
    <w:p w:rsidR="00C30D30" w:rsidRDefault="00C30D30" w:rsidP="00C30D30">
      <w:pPr>
        <w:pStyle w:val="1"/>
        <w:tabs>
          <w:tab w:val="clear" w:pos="0"/>
        </w:tabs>
        <w:rPr>
          <w:rFonts w:ascii="华文黑体" w:eastAsia="华文黑体" w:hAnsi="华文黑体" w:cs="华文黑体"/>
          <w:sz w:val="30"/>
          <w:szCs w:val="30"/>
        </w:rPr>
      </w:pPr>
      <w:bookmarkStart w:id="27" w:name="_Toc449372544"/>
      <w:r>
        <w:rPr>
          <w:rFonts w:ascii="华文黑体" w:eastAsia="华文黑体" w:hAnsi="华文黑体" w:cs="华文黑体" w:hint="eastAsia"/>
          <w:sz w:val="30"/>
          <w:szCs w:val="30"/>
        </w:rPr>
        <w:t>平台管理</w:t>
      </w:r>
      <w:bookmarkEnd w:id="27"/>
    </w:p>
    <w:p w:rsidR="00C30D30" w:rsidRDefault="00C30D30" w:rsidP="00C30D30">
      <w:pPr>
        <w:pStyle w:val="2"/>
        <w:tabs>
          <w:tab w:val="clear" w:pos="0"/>
        </w:tabs>
        <w:rPr>
          <w:rFonts w:ascii="华文黑体" w:eastAsia="华文黑体" w:hAnsi="华文黑体" w:cs="华文黑体"/>
          <w:color w:val="000000" w:themeColor="text1"/>
          <w:sz w:val="21"/>
          <w:szCs w:val="21"/>
        </w:rPr>
      </w:pPr>
      <w:bookmarkStart w:id="28" w:name="_Toc449372545"/>
      <w:r>
        <w:rPr>
          <w:rFonts w:ascii="华文黑体" w:eastAsia="华文黑体" w:hAnsi="华文黑体" w:cs="华文黑体" w:hint="eastAsia"/>
          <w:color w:val="000000" w:themeColor="text1"/>
          <w:sz w:val="21"/>
          <w:szCs w:val="21"/>
        </w:rPr>
        <w:t>城市设置（中）</w:t>
      </w:r>
      <w:bookmarkEnd w:id="2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A67AFB" w:rsidP="001C2ADE">
            <w:pPr>
              <w:rPr>
                <w:sz w:val="18"/>
              </w:rPr>
            </w:pPr>
            <w:r>
              <w:rPr>
                <w:sz w:val="18"/>
              </w:rPr>
              <w:t>管理平台的城市设置</w:t>
            </w:r>
          </w:p>
        </w:tc>
      </w:tr>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C30D30" w:rsidP="003D7AD4"/>
        </w:tc>
      </w:tr>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A67AFB" w:rsidP="001C2ADE">
            <w:pPr>
              <w:rPr>
                <w:sz w:val="18"/>
              </w:rPr>
            </w:pPr>
            <w:r>
              <w:rPr>
                <w:sz w:val="18"/>
              </w:rPr>
              <w:t>中</w:t>
            </w:r>
          </w:p>
        </w:tc>
      </w:tr>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C30D30" w:rsidP="001C2ADE">
            <w:pPr>
              <w:pStyle w:val="11"/>
              <w:ind w:firstLineChars="0" w:firstLine="0"/>
              <w:rPr>
                <w:sz w:val="18"/>
              </w:rPr>
            </w:pPr>
          </w:p>
        </w:tc>
      </w:tr>
      <w:tr w:rsidR="00C30D30" w:rsidTr="001C2ADE">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color w:val="000000" w:themeColor="text1"/>
                <w:sz w:val="18"/>
              </w:rPr>
            </w:pPr>
            <w:r>
              <w:rPr>
                <w:rFonts w:hint="eastAsia"/>
                <w:color w:val="000000" w:themeColor="text1"/>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A67AFB" w:rsidRDefault="00A67AFB" w:rsidP="00A67AFB">
            <w:pPr>
              <w:rPr>
                <w:color w:val="000000" w:themeColor="text1"/>
                <w:sz w:val="18"/>
              </w:rPr>
            </w:pPr>
            <w:r w:rsidRPr="00A67AFB">
              <w:rPr>
                <w:rFonts w:hint="eastAsia"/>
                <w:color w:val="000000" w:themeColor="text1"/>
                <w:sz w:val="18"/>
                <w:highlight w:val="yellow"/>
              </w:rPr>
              <w:t>表单字段新增：</w:t>
            </w:r>
          </w:p>
          <w:p w:rsidR="00A67AFB" w:rsidRPr="00A67AFB" w:rsidRDefault="00A67AFB" w:rsidP="00A67AFB">
            <w:pPr>
              <w:rPr>
                <w:color w:val="000000" w:themeColor="text1"/>
                <w:sz w:val="18"/>
              </w:rPr>
            </w:pPr>
            <w:r>
              <w:rPr>
                <w:noProof/>
              </w:rPr>
              <w:lastRenderedPageBreak/>
              <w:drawing>
                <wp:inline distT="0" distB="0" distL="0" distR="0" wp14:anchorId="205D56BE" wp14:editId="37D57404">
                  <wp:extent cx="2847975" cy="28262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4365" cy="2832576"/>
                          </a:xfrm>
                          <a:prstGeom prst="rect">
                            <a:avLst/>
                          </a:prstGeom>
                        </pic:spPr>
                      </pic:pic>
                    </a:graphicData>
                  </a:graphic>
                </wp:inline>
              </w:drawing>
            </w:r>
          </w:p>
          <w:p w:rsidR="00C30D30" w:rsidRPr="00A67AFB" w:rsidRDefault="00A67AFB" w:rsidP="00A67AFB">
            <w:pPr>
              <w:rPr>
                <w:color w:val="000000" w:themeColor="text1"/>
                <w:sz w:val="18"/>
              </w:rPr>
            </w:pPr>
            <w:r w:rsidRPr="00A67AFB">
              <w:rPr>
                <w:rFonts w:hint="eastAsia"/>
                <w:color w:val="000000" w:themeColor="text1"/>
                <w:sz w:val="18"/>
              </w:rPr>
              <w:t xml:space="preserve">- </w:t>
            </w:r>
            <w:r w:rsidRPr="00A67AFB">
              <w:rPr>
                <w:rFonts w:hint="eastAsia"/>
                <w:color w:val="000000" w:themeColor="text1"/>
                <w:sz w:val="18"/>
              </w:rPr>
              <w:t>关联</w:t>
            </w:r>
            <w:r w:rsidRPr="00A67AFB">
              <w:rPr>
                <w:rFonts w:hint="eastAsia"/>
                <w:color w:val="000000" w:themeColor="text1"/>
                <w:sz w:val="18"/>
              </w:rPr>
              <w:t>QQ</w:t>
            </w:r>
            <w:r w:rsidRPr="00A67AFB">
              <w:rPr>
                <w:rFonts w:hint="eastAsia"/>
                <w:color w:val="000000" w:themeColor="text1"/>
                <w:sz w:val="18"/>
              </w:rPr>
              <w:t>号：默认为</w:t>
            </w:r>
            <w:r w:rsidRPr="00A67AFB">
              <w:rPr>
                <w:rFonts w:hint="eastAsia"/>
                <w:color w:val="000000" w:themeColor="text1"/>
                <w:sz w:val="18"/>
              </w:rPr>
              <w:t>800061840</w:t>
            </w:r>
            <w:r w:rsidRPr="00A67AFB">
              <w:rPr>
                <w:rFonts w:hint="eastAsia"/>
                <w:color w:val="000000" w:themeColor="text1"/>
                <w:sz w:val="18"/>
              </w:rPr>
              <w:t>；可点击修改操作，在弹窗中修改</w:t>
            </w:r>
            <w:r w:rsidRPr="00A67AFB">
              <w:rPr>
                <w:rFonts w:hint="eastAsia"/>
                <w:color w:val="000000" w:themeColor="text1"/>
                <w:sz w:val="18"/>
              </w:rPr>
              <w:t>QQ</w:t>
            </w:r>
            <w:r w:rsidRPr="00A67AFB">
              <w:rPr>
                <w:rFonts w:hint="eastAsia"/>
                <w:color w:val="000000" w:themeColor="text1"/>
                <w:sz w:val="18"/>
              </w:rPr>
              <w:t>号；用户在</w:t>
            </w:r>
            <w:r w:rsidRPr="00A67AFB">
              <w:rPr>
                <w:rFonts w:hint="eastAsia"/>
                <w:color w:val="000000" w:themeColor="text1"/>
                <w:sz w:val="18"/>
              </w:rPr>
              <w:t>APP</w:t>
            </w:r>
            <w:r w:rsidRPr="00A67AFB">
              <w:rPr>
                <w:rFonts w:hint="eastAsia"/>
                <w:color w:val="000000" w:themeColor="text1"/>
                <w:sz w:val="18"/>
              </w:rPr>
              <w:t>端点击联系客服会根据所在城市跳转到不同的</w:t>
            </w:r>
            <w:r w:rsidRPr="00A67AFB">
              <w:rPr>
                <w:rFonts w:hint="eastAsia"/>
                <w:color w:val="000000" w:themeColor="text1"/>
                <w:sz w:val="18"/>
              </w:rPr>
              <w:t>QQ</w:t>
            </w:r>
            <w:r w:rsidRPr="00A67AFB">
              <w:rPr>
                <w:rFonts w:hint="eastAsia"/>
                <w:color w:val="000000" w:themeColor="text1"/>
                <w:sz w:val="18"/>
              </w:rPr>
              <w:t>。</w:t>
            </w:r>
          </w:p>
          <w:p w:rsidR="00C30D30" w:rsidRDefault="00C30D30" w:rsidP="001C2ADE">
            <w:pPr>
              <w:jc w:val="center"/>
              <w:rPr>
                <w:color w:val="000000" w:themeColor="text1"/>
                <w:sz w:val="18"/>
              </w:rPr>
            </w:pPr>
          </w:p>
        </w:tc>
      </w:tr>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C30D30" w:rsidP="001C2ADE">
            <w:pPr>
              <w:jc w:val="left"/>
              <w:rPr>
                <w:sz w:val="18"/>
              </w:rPr>
            </w:pPr>
          </w:p>
        </w:tc>
      </w:tr>
      <w:tr w:rsidR="00C30D30" w:rsidTr="001C2ADE">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C30D30" w:rsidRDefault="00C30D30" w:rsidP="001C2ADE">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C30D30" w:rsidRDefault="00C30D30" w:rsidP="001C2ADE">
            <w:pPr>
              <w:rPr>
                <w:sz w:val="18"/>
              </w:rPr>
            </w:pPr>
          </w:p>
        </w:tc>
      </w:tr>
    </w:tbl>
    <w:p w:rsidR="002E769D" w:rsidRDefault="002E769D" w:rsidP="002E769D">
      <w:pPr>
        <w:pStyle w:val="2"/>
        <w:tabs>
          <w:tab w:val="clear" w:pos="0"/>
        </w:tabs>
        <w:rPr>
          <w:rFonts w:ascii="华文黑体" w:eastAsia="华文黑体" w:hAnsi="华文黑体" w:cs="华文黑体"/>
          <w:color w:val="000000" w:themeColor="text1"/>
          <w:sz w:val="21"/>
          <w:szCs w:val="21"/>
        </w:rPr>
      </w:pPr>
      <w:r>
        <w:rPr>
          <w:rFonts w:ascii="华文黑体" w:eastAsia="华文黑体" w:hAnsi="华文黑体" w:cs="华文黑体" w:hint="eastAsia"/>
          <w:color w:val="000000" w:themeColor="text1"/>
          <w:sz w:val="21"/>
          <w:szCs w:val="21"/>
        </w:rPr>
        <w:t>渠道设置（中）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2E769D">
            <w:pPr>
              <w:rPr>
                <w:sz w:val="18"/>
              </w:rPr>
            </w:pPr>
            <w:r>
              <w:rPr>
                <w:sz w:val="18"/>
              </w:rPr>
              <w:t>管理平台的</w:t>
            </w:r>
            <w:r>
              <w:rPr>
                <w:rFonts w:hint="eastAsia"/>
                <w:sz w:val="18"/>
              </w:rPr>
              <w:t>端口渠道</w:t>
            </w: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sz w:val="18"/>
              </w:rPr>
            </w:pPr>
            <w:r>
              <w:rPr>
                <w:sz w:val="18"/>
              </w:rPr>
              <w:t>中</w:t>
            </w: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pStyle w:val="11"/>
              <w:ind w:firstLineChars="0" w:firstLine="0"/>
              <w:rPr>
                <w:sz w:val="18"/>
              </w:rPr>
            </w:pPr>
          </w:p>
        </w:tc>
      </w:tr>
      <w:tr w:rsidR="002E769D" w:rsidTr="0076384C">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color w:val="000000" w:themeColor="text1"/>
                <w:sz w:val="18"/>
              </w:rPr>
            </w:pPr>
            <w:r>
              <w:rPr>
                <w:rFonts w:hint="eastAsia"/>
                <w:color w:val="000000" w:themeColor="text1"/>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color w:val="000000" w:themeColor="text1"/>
                <w:sz w:val="18"/>
              </w:rPr>
            </w:pPr>
            <w:r>
              <w:rPr>
                <w:noProof/>
              </w:rPr>
              <w:drawing>
                <wp:inline distT="0" distB="0" distL="0" distR="0" wp14:anchorId="51469EB0" wp14:editId="2005ED33">
                  <wp:extent cx="4161790" cy="24187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1790" cy="2418715"/>
                          </a:xfrm>
                          <a:prstGeom prst="rect">
                            <a:avLst/>
                          </a:prstGeom>
                        </pic:spPr>
                      </pic:pic>
                    </a:graphicData>
                  </a:graphic>
                </wp:inline>
              </w:drawing>
            </w:r>
          </w:p>
          <w:p w:rsidR="002E769D" w:rsidRDefault="002E769D" w:rsidP="002E769D">
            <w:pPr>
              <w:rPr>
                <w:color w:val="000000" w:themeColor="text1"/>
                <w:sz w:val="18"/>
                <w:highlight w:val="yellow"/>
              </w:rPr>
            </w:pPr>
            <w:r>
              <w:rPr>
                <w:noProof/>
              </w:rPr>
              <w:lastRenderedPageBreak/>
              <w:drawing>
                <wp:inline distT="0" distB="0" distL="0" distR="0" wp14:anchorId="4CE92B98" wp14:editId="2FC451FA">
                  <wp:extent cx="1914525" cy="2209067"/>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20161" cy="2215571"/>
                          </a:xfrm>
                          <a:prstGeom prst="rect">
                            <a:avLst/>
                          </a:prstGeom>
                        </pic:spPr>
                      </pic:pic>
                    </a:graphicData>
                  </a:graphic>
                </wp:inline>
              </w:drawing>
            </w:r>
          </w:p>
          <w:p w:rsidR="002E769D" w:rsidRPr="002E769D" w:rsidRDefault="002E769D" w:rsidP="002E769D">
            <w:pPr>
              <w:pStyle w:val="a9"/>
              <w:numPr>
                <w:ilvl w:val="0"/>
                <w:numId w:val="36"/>
              </w:numPr>
              <w:ind w:firstLineChars="0"/>
              <w:rPr>
                <w:color w:val="000000" w:themeColor="text1"/>
                <w:sz w:val="18"/>
              </w:rPr>
            </w:pPr>
            <w:r w:rsidRPr="002E769D">
              <w:rPr>
                <w:rFonts w:hint="eastAsia"/>
                <w:color w:val="000000" w:themeColor="text1"/>
                <w:sz w:val="18"/>
                <w:highlight w:val="yellow"/>
              </w:rPr>
              <w:t>筛选规则：</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rPr>
              <w:t>端口筛选：默认全部</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rPr>
              <w:t>业务分类筛选：默认全部</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rPr>
              <w:t>状态筛选：默认全部，分为正常和隐藏两种</w:t>
            </w:r>
          </w:p>
          <w:p w:rsidR="002E769D" w:rsidRPr="002E769D" w:rsidRDefault="002E769D" w:rsidP="002E769D">
            <w:pPr>
              <w:rPr>
                <w:color w:val="000000" w:themeColor="text1"/>
                <w:sz w:val="18"/>
              </w:rPr>
            </w:pPr>
            <w:r w:rsidRPr="002E769D">
              <w:rPr>
                <w:rFonts w:hint="eastAsia"/>
                <w:color w:val="000000" w:themeColor="text1"/>
                <w:sz w:val="18"/>
              </w:rPr>
              <w:t xml:space="preserve">- </w:t>
            </w:r>
            <w:r w:rsidRPr="002E769D">
              <w:rPr>
                <w:rFonts w:hint="eastAsia"/>
                <w:color w:val="000000" w:themeColor="text1"/>
                <w:sz w:val="18"/>
              </w:rPr>
              <w:t>渠道筛选：文本框中输入渠道名称模糊匹配筛选，默认为空。</w:t>
            </w:r>
          </w:p>
          <w:p w:rsidR="002E769D" w:rsidRPr="002E769D" w:rsidRDefault="002E769D" w:rsidP="002E769D">
            <w:pPr>
              <w:pStyle w:val="a9"/>
              <w:numPr>
                <w:ilvl w:val="0"/>
                <w:numId w:val="36"/>
              </w:numPr>
              <w:ind w:firstLineChars="0"/>
              <w:rPr>
                <w:color w:val="000000" w:themeColor="text1"/>
                <w:sz w:val="18"/>
              </w:rPr>
            </w:pPr>
            <w:r w:rsidRPr="002E769D">
              <w:rPr>
                <w:rFonts w:hint="eastAsia"/>
                <w:color w:val="000000" w:themeColor="text1"/>
                <w:sz w:val="18"/>
                <w:highlight w:val="yellow"/>
              </w:rPr>
              <w:t>（新增）</w:t>
            </w:r>
            <w:r w:rsidRPr="002E769D">
              <w:rPr>
                <w:rFonts w:hint="eastAsia"/>
                <w:color w:val="000000" w:themeColor="text1"/>
                <w:sz w:val="18"/>
                <w:highlight w:val="yellow"/>
              </w:rPr>
              <w:t xml:space="preserve"> </w:t>
            </w:r>
            <w:r w:rsidRPr="002E769D">
              <w:rPr>
                <w:rFonts w:hint="eastAsia"/>
                <w:color w:val="000000" w:themeColor="text1"/>
                <w:sz w:val="18"/>
                <w:highlight w:val="yellow"/>
              </w:rPr>
              <w:t>业务分类：</w:t>
            </w:r>
            <w:r w:rsidRPr="002E769D">
              <w:rPr>
                <w:rFonts w:hint="eastAsia"/>
                <w:color w:val="000000" w:themeColor="text1"/>
                <w:sz w:val="18"/>
              </w:rPr>
              <w:t xml:space="preserve"> </w:t>
            </w:r>
            <w:r w:rsidRPr="002E769D">
              <w:rPr>
                <w:rFonts w:hint="eastAsia"/>
                <w:color w:val="000000" w:themeColor="text1"/>
                <w:sz w:val="18"/>
              </w:rPr>
              <w:t>分为：无、其他、</w:t>
            </w:r>
            <w:r w:rsidRPr="002E769D">
              <w:rPr>
                <w:rFonts w:hint="eastAsia"/>
                <w:color w:val="000000" w:themeColor="text1"/>
                <w:sz w:val="18"/>
              </w:rPr>
              <w:t>SEO</w:t>
            </w:r>
            <w:r w:rsidRPr="002E769D">
              <w:rPr>
                <w:rFonts w:hint="eastAsia"/>
                <w:color w:val="000000" w:themeColor="text1"/>
                <w:sz w:val="18"/>
              </w:rPr>
              <w:t>、</w:t>
            </w:r>
            <w:r w:rsidRPr="002E769D">
              <w:rPr>
                <w:rFonts w:hint="eastAsia"/>
                <w:color w:val="000000" w:themeColor="text1"/>
                <w:sz w:val="18"/>
              </w:rPr>
              <w:t>ASO</w:t>
            </w:r>
            <w:r w:rsidRPr="002E769D">
              <w:rPr>
                <w:rFonts w:hint="eastAsia"/>
                <w:color w:val="000000" w:themeColor="text1"/>
                <w:sz w:val="18"/>
              </w:rPr>
              <w:t>、商务合作、社会化营销六种；之前添加的渠道业务分类为根据推广部所给的规则（如右表</w:t>
            </w:r>
            <w:r w:rsidRPr="002E769D">
              <w:rPr>
                <w:rFonts w:hint="eastAsia"/>
                <w:color w:val="000000" w:themeColor="text1"/>
                <w:sz w:val="18"/>
              </w:rPr>
              <w:t>)</w:t>
            </w:r>
            <w:r w:rsidRPr="002E769D">
              <w:rPr>
                <w:rFonts w:hint="eastAsia"/>
                <w:color w:val="000000" w:themeColor="text1"/>
                <w:sz w:val="18"/>
              </w:rPr>
              <w:t>设定，规则之外的为“无”，业务分类可修改，修改后数据要重新算一遍；</w:t>
            </w:r>
          </w:p>
          <w:p w:rsidR="002E769D" w:rsidRDefault="002E769D" w:rsidP="002E769D">
            <w:pPr>
              <w:rPr>
                <w:color w:val="000000" w:themeColor="text1"/>
                <w:sz w:val="18"/>
              </w:rPr>
            </w:pPr>
            <w:r w:rsidRPr="002E769D">
              <w:rPr>
                <w:rFonts w:hint="eastAsia"/>
                <w:color w:val="000000" w:themeColor="text1"/>
                <w:sz w:val="18"/>
              </w:rPr>
              <w:t>相应业务分类下的渠道会显示在数据统计模块里的筛选控件下拉列表中。</w:t>
            </w:r>
          </w:p>
          <w:p w:rsidR="002E769D" w:rsidRPr="002E769D" w:rsidRDefault="002E769D" w:rsidP="002E769D">
            <w:pPr>
              <w:pStyle w:val="a9"/>
              <w:numPr>
                <w:ilvl w:val="0"/>
                <w:numId w:val="36"/>
              </w:numPr>
              <w:ind w:firstLineChars="0"/>
              <w:rPr>
                <w:color w:val="000000" w:themeColor="text1"/>
                <w:sz w:val="18"/>
              </w:rPr>
            </w:pPr>
            <w:r w:rsidRPr="002E769D">
              <w:rPr>
                <w:rFonts w:hint="eastAsia"/>
                <w:color w:val="000000" w:themeColor="text1"/>
                <w:sz w:val="18"/>
                <w:highlight w:val="yellow"/>
              </w:rPr>
              <w:t>删除操作：删除的渠道就不要显示在列表中了</w:t>
            </w:r>
          </w:p>
          <w:p w:rsidR="002E769D" w:rsidRDefault="002E769D" w:rsidP="002E769D">
            <w:pPr>
              <w:rPr>
                <w:color w:val="000000" w:themeColor="text1"/>
                <w:sz w:val="18"/>
              </w:rPr>
            </w:pPr>
            <w:r>
              <w:rPr>
                <w:noProof/>
              </w:rPr>
              <w:drawing>
                <wp:inline distT="0" distB="0" distL="0" distR="0" wp14:anchorId="65E5BD07" wp14:editId="250AECDA">
                  <wp:extent cx="4161790" cy="24834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61790" cy="2483485"/>
                          </a:xfrm>
                          <a:prstGeom prst="rect">
                            <a:avLst/>
                          </a:prstGeom>
                        </pic:spPr>
                      </pic:pic>
                    </a:graphicData>
                  </a:graphic>
                </wp:inline>
              </w:drawing>
            </w:r>
          </w:p>
          <w:p w:rsidR="002E769D" w:rsidRPr="002E769D" w:rsidRDefault="002E769D" w:rsidP="002E769D">
            <w:pPr>
              <w:rPr>
                <w:color w:val="000000" w:themeColor="text1"/>
                <w:sz w:val="18"/>
              </w:rPr>
            </w:pP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jc w:val="left"/>
              <w:rPr>
                <w:sz w:val="18"/>
              </w:rPr>
            </w:pPr>
          </w:p>
        </w:tc>
      </w:tr>
      <w:tr w:rsidR="002E769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2E769D" w:rsidRDefault="002E769D" w:rsidP="0076384C">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2E769D" w:rsidRDefault="002E769D" w:rsidP="0076384C">
            <w:pPr>
              <w:rPr>
                <w:sz w:val="18"/>
              </w:rPr>
            </w:pPr>
          </w:p>
        </w:tc>
      </w:tr>
    </w:tbl>
    <w:p w:rsidR="005F64FD" w:rsidRDefault="005F64FD" w:rsidP="005F64FD">
      <w:pPr>
        <w:pStyle w:val="1"/>
        <w:tabs>
          <w:tab w:val="clear" w:pos="0"/>
        </w:tabs>
        <w:rPr>
          <w:rFonts w:ascii="华文黑体" w:eastAsia="华文黑体" w:hAnsi="华文黑体" w:cs="华文黑体"/>
          <w:sz w:val="30"/>
          <w:szCs w:val="30"/>
        </w:rPr>
      </w:pPr>
      <w:r>
        <w:rPr>
          <w:rFonts w:ascii="华文黑体" w:eastAsia="华文黑体" w:hAnsi="华文黑体" w:cs="华文黑体" w:hint="eastAsia"/>
          <w:sz w:val="30"/>
          <w:szCs w:val="30"/>
        </w:rPr>
        <w:lastRenderedPageBreak/>
        <w:t>权限管理</w:t>
      </w:r>
    </w:p>
    <w:p w:rsidR="005F64FD" w:rsidRDefault="005F64FD" w:rsidP="005F64FD">
      <w:pPr>
        <w:pStyle w:val="2"/>
        <w:tabs>
          <w:tab w:val="clear" w:pos="0"/>
        </w:tabs>
        <w:rPr>
          <w:rFonts w:ascii="华文黑体" w:eastAsia="华文黑体" w:hAnsi="华文黑体" w:cs="华文黑体"/>
          <w:color w:val="000000" w:themeColor="text1"/>
          <w:sz w:val="21"/>
          <w:szCs w:val="21"/>
        </w:rPr>
      </w:pPr>
      <w:r>
        <w:rPr>
          <w:rFonts w:ascii="华文黑体" w:eastAsia="华文黑体" w:hAnsi="华文黑体" w:cs="华文黑体" w:hint="eastAsia"/>
          <w:color w:val="000000" w:themeColor="text1"/>
          <w:sz w:val="21"/>
          <w:szCs w:val="21"/>
        </w:rPr>
        <w:t>管理员列表（中）</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6770"/>
      </w:tblGrid>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sz w:val="18"/>
              </w:rPr>
            </w:pPr>
            <w:r>
              <w:rPr>
                <w:rFonts w:hint="eastAsia"/>
                <w:sz w:val="18"/>
              </w:rPr>
              <w:t>用户场景</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pPr>
              <w:rPr>
                <w:sz w:val="18"/>
              </w:rPr>
            </w:pPr>
            <w:r>
              <w:rPr>
                <w:sz w:val="18"/>
              </w:rPr>
              <w:t>管理平台的</w:t>
            </w:r>
            <w:r>
              <w:rPr>
                <w:rFonts w:hint="eastAsia"/>
                <w:sz w:val="18"/>
              </w:rPr>
              <w:t>管理人员</w:t>
            </w:r>
          </w:p>
        </w:tc>
      </w:tr>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sz w:val="18"/>
              </w:rPr>
            </w:pPr>
            <w:r>
              <w:rPr>
                <w:rFonts w:hint="eastAsia"/>
                <w:sz w:val="18"/>
              </w:rPr>
              <w:t>功能描述</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tc>
      </w:tr>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rFonts w:ascii="Arial" w:hAnsi="Arial" w:cs="Arial"/>
                <w:sz w:val="18"/>
              </w:rPr>
            </w:pPr>
            <w:r>
              <w:rPr>
                <w:rFonts w:hint="eastAsia"/>
                <w:sz w:val="18"/>
              </w:rPr>
              <w:t>优先等级</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pPr>
              <w:rPr>
                <w:sz w:val="18"/>
              </w:rPr>
            </w:pPr>
            <w:r>
              <w:rPr>
                <w:sz w:val="18"/>
              </w:rPr>
              <w:t>中</w:t>
            </w:r>
          </w:p>
        </w:tc>
      </w:tr>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sz w:val="18"/>
              </w:rPr>
            </w:pPr>
            <w:r>
              <w:rPr>
                <w:rFonts w:ascii="Arial" w:hAnsi="Arial" w:cs="Arial"/>
                <w:sz w:val="18"/>
              </w:rPr>
              <w:t>输入</w:t>
            </w:r>
            <w:r>
              <w:rPr>
                <w:rFonts w:ascii="Arial" w:hAnsi="Arial" w:cs="Arial"/>
                <w:sz w:val="18"/>
              </w:rPr>
              <w:t>/</w:t>
            </w:r>
            <w:r>
              <w:rPr>
                <w:rFonts w:ascii="Arial" w:hAnsi="Arial" w:cs="Arial"/>
                <w:sz w:val="18"/>
              </w:rPr>
              <w:t>前置条件</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pPr>
              <w:pStyle w:val="11"/>
              <w:ind w:firstLineChars="0" w:firstLine="0"/>
              <w:rPr>
                <w:sz w:val="18"/>
              </w:rPr>
            </w:pPr>
          </w:p>
        </w:tc>
      </w:tr>
      <w:tr w:rsidR="005F64FD" w:rsidTr="0076384C">
        <w:trPr>
          <w:trHeight w:val="338"/>
        </w:trPr>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color w:val="000000" w:themeColor="text1"/>
                <w:sz w:val="18"/>
              </w:rPr>
            </w:pPr>
            <w:r>
              <w:rPr>
                <w:rFonts w:hint="eastAsia"/>
                <w:color w:val="000000" w:themeColor="text1"/>
                <w:sz w:val="18"/>
              </w:rPr>
              <w:t>需求描述</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5F64FD">
            <w:pPr>
              <w:rPr>
                <w:color w:val="000000" w:themeColor="text1"/>
                <w:sz w:val="18"/>
              </w:rPr>
            </w:pPr>
            <w:r>
              <w:rPr>
                <w:noProof/>
              </w:rPr>
              <w:drawing>
                <wp:inline distT="0" distB="0" distL="0" distR="0" wp14:anchorId="64EC071B" wp14:editId="766F11CF">
                  <wp:extent cx="4161790" cy="145034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61790" cy="1450340"/>
                          </a:xfrm>
                          <a:prstGeom prst="rect">
                            <a:avLst/>
                          </a:prstGeom>
                        </pic:spPr>
                      </pic:pic>
                    </a:graphicData>
                  </a:graphic>
                </wp:inline>
              </w:drawing>
            </w:r>
          </w:p>
          <w:p w:rsidR="005F64FD" w:rsidRDefault="005F64FD" w:rsidP="005F64FD">
            <w:pPr>
              <w:rPr>
                <w:color w:val="000000" w:themeColor="text1"/>
                <w:sz w:val="18"/>
                <w:highlight w:val="yellow"/>
              </w:rPr>
            </w:pPr>
            <w:r>
              <w:rPr>
                <w:noProof/>
              </w:rPr>
              <w:drawing>
                <wp:inline distT="0" distB="0" distL="0" distR="0" wp14:anchorId="356E6C3B" wp14:editId="6364C804">
                  <wp:extent cx="3094990" cy="282393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00444" cy="2828906"/>
                          </a:xfrm>
                          <a:prstGeom prst="rect">
                            <a:avLst/>
                          </a:prstGeom>
                        </pic:spPr>
                      </pic:pic>
                    </a:graphicData>
                  </a:graphic>
                </wp:inline>
              </w:drawing>
            </w:r>
          </w:p>
          <w:p w:rsidR="005F64FD" w:rsidRDefault="005F64FD" w:rsidP="005F64FD">
            <w:pPr>
              <w:rPr>
                <w:color w:val="000000" w:themeColor="text1"/>
                <w:sz w:val="18"/>
              </w:rPr>
            </w:pPr>
            <w:r w:rsidRPr="005F64FD">
              <w:rPr>
                <w:rFonts w:hint="eastAsia"/>
                <w:color w:val="000000" w:themeColor="text1"/>
                <w:sz w:val="18"/>
                <w:highlight w:val="yellow"/>
              </w:rPr>
              <w:t>-</w:t>
            </w:r>
            <w:r w:rsidRPr="005F64FD">
              <w:rPr>
                <w:rFonts w:hint="eastAsia"/>
                <w:color w:val="000000" w:themeColor="text1"/>
                <w:sz w:val="18"/>
                <w:highlight w:val="yellow"/>
              </w:rPr>
              <w:t>新增【所属部门】筛选：</w:t>
            </w:r>
            <w:r w:rsidRPr="005F64FD">
              <w:rPr>
                <w:rFonts w:hint="eastAsia"/>
                <w:color w:val="000000" w:themeColor="text1"/>
                <w:sz w:val="18"/>
              </w:rPr>
              <w:t>每个管理员在添加的时候都要设置所属部门，一共有</w:t>
            </w:r>
            <w:r w:rsidR="005C5572">
              <w:rPr>
                <w:rFonts w:hint="eastAsia"/>
                <w:color w:val="000000" w:themeColor="text1"/>
                <w:sz w:val="18"/>
              </w:rPr>
              <w:t>12</w:t>
            </w:r>
            <w:r w:rsidRPr="005F64FD">
              <w:rPr>
                <w:rFonts w:hint="eastAsia"/>
                <w:color w:val="000000" w:themeColor="text1"/>
                <w:sz w:val="18"/>
              </w:rPr>
              <w:t>个部门选项，如下图：</w:t>
            </w:r>
          </w:p>
          <w:p w:rsidR="005F64FD" w:rsidRPr="005F64FD" w:rsidRDefault="005C5572" w:rsidP="005F64FD">
            <w:pPr>
              <w:rPr>
                <w:color w:val="000000" w:themeColor="text1"/>
                <w:sz w:val="18"/>
              </w:rPr>
            </w:pPr>
            <w:r>
              <w:rPr>
                <w:noProof/>
              </w:rPr>
              <w:lastRenderedPageBreak/>
              <w:drawing>
                <wp:inline distT="0" distB="0" distL="0" distR="0" wp14:anchorId="27349953" wp14:editId="73C23E42">
                  <wp:extent cx="1371600" cy="1981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71600" cy="1981200"/>
                          </a:xfrm>
                          <a:prstGeom prst="rect">
                            <a:avLst/>
                          </a:prstGeom>
                        </pic:spPr>
                      </pic:pic>
                    </a:graphicData>
                  </a:graphic>
                </wp:inline>
              </w:drawing>
            </w:r>
          </w:p>
          <w:p w:rsidR="005F64FD" w:rsidRDefault="005F64FD" w:rsidP="005F64FD">
            <w:pPr>
              <w:rPr>
                <w:color w:val="000000" w:themeColor="text1"/>
                <w:sz w:val="18"/>
              </w:rPr>
            </w:pPr>
            <w:r w:rsidRPr="005F64FD">
              <w:rPr>
                <w:rFonts w:hint="eastAsia"/>
                <w:color w:val="000000" w:themeColor="text1"/>
                <w:sz w:val="18"/>
              </w:rPr>
              <w:t>【新增客服】按钮点击新增的管理员默认所属部门为客服部。</w:t>
            </w:r>
          </w:p>
          <w:p w:rsidR="005F64FD" w:rsidRPr="005F64FD" w:rsidRDefault="005F64FD" w:rsidP="005F64FD">
            <w:pPr>
              <w:rPr>
                <w:color w:val="000000" w:themeColor="text1"/>
                <w:sz w:val="18"/>
                <w:highlight w:val="yellow"/>
              </w:rPr>
            </w:pPr>
          </w:p>
          <w:p w:rsidR="005F64FD" w:rsidRDefault="005F64FD" w:rsidP="0076384C">
            <w:pPr>
              <w:rPr>
                <w:color w:val="000000" w:themeColor="text1"/>
                <w:sz w:val="18"/>
              </w:rPr>
            </w:pPr>
            <w:r w:rsidRPr="00A67AFB">
              <w:rPr>
                <w:rFonts w:hint="eastAsia"/>
                <w:color w:val="000000" w:themeColor="text1"/>
                <w:sz w:val="18"/>
                <w:highlight w:val="yellow"/>
              </w:rPr>
              <w:t>表单字段新增：</w:t>
            </w:r>
          </w:p>
          <w:p w:rsidR="005F64FD" w:rsidRPr="00A67AFB" w:rsidRDefault="005F64FD" w:rsidP="0076384C">
            <w:pPr>
              <w:rPr>
                <w:color w:val="000000" w:themeColor="text1"/>
                <w:sz w:val="18"/>
              </w:rPr>
            </w:pPr>
          </w:p>
          <w:p w:rsidR="005F64FD" w:rsidRPr="00A67AFB" w:rsidRDefault="005F64FD" w:rsidP="0076384C">
            <w:pPr>
              <w:rPr>
                <w:color w:val="000000" w:themeColor="text1"/>
                <w:sz w:val="18"/>
              </w:rPr>
            </w:pPr>
            <w:r w:rsidRPr="00A67AFB">
              <w:rPr>
                <w:rFonts w:hint="eastAsia"/>
                <w:color w:val="000000" w:themeColor="text1"/>
                <w:sz w:val="18"/>
              </w:rPr>
              <w:t xml:space="preserve">- </w:t>
            </w:r>
            <w:r w:rsidRPr="00A67AFB">
              <w:rPr>
                <w:rFonts w:hint="eastAsia"/>
                <w:color w:val="000000" w:themeColor="text1"/>
                <w:sz w:val="18"/>
              </w:rPr>
              <w:t>关联</w:t>
            </w:r>
            <w:r w:rsidRPr="00A67AFB">
              <w:rPr>
                <w:rFonts w:hint="eastAsia"/>
                <w:color w:val="000000" w:themeColor="text1"/>
                <w:sz w:val="18"/>
              </w:rPr>
              <w:t>QQ</w:t>
            </w:r>
            <w:r w:rsidRPr="00A67AFB">
              <w:rPr>
                <w:rFonts w:hint="eastAsia"/>
                <w:color w:val="000000" w:themeColor="text1"/>
                <w:sz w:val="18"/>
              </w:rPr>
              <w:t>号：默认为</w:t>
            </w:r>
            <w:r w:rsidRPr="00A67AFB">
              <w:rPr>
                <w:rFonts w:hint="eastAsia"/>
                <w:color w:val="000000" w:themeColor="text1"/>
                <w:sz w:val="18"/>
              </w:rPr>
              <w:t>800061840</w:t>
            </w:r>
            <w:r w:rsidRPr="00A67AFB">
              <w:rPr>
                <w:rFonts w:hint="eastAsia"/>
                <w:color w:val="000000" w:themeColor="text1"/>
                <w:sz w:val="18"/>
              </w:rPr>
              <w:t>；可点击修改操作，在弹窗中修改</w:t>
            </w:r>
            <w:r w:rsidRPr="00A67AFB">
              <w:rPr>
                <w:rFonts w:hint="eastAsia"/>
                <w:color w:val="000000" w:themeColor="text1"/>
                <w:sz w:val="18"/>
              </w:rPr>
              <w:t>QQ</w:t>
            </w:r>
            <w:r w:rsidRPr="00A67AFB">
              <w:rPr>
                <w:rFonts w:hint="eastAsia"/>
                <w:color w:val="000000" w:themeColor="text1"/>
                <w:sz w:val="18"/>
              </w:rPr>
              <w:t>号；用户在</w:t>
            </w:r>
            <w:r w:rsidRPr="00A67AFB">
              <w:rPr>
                <w:rFonts w:hint="eastAsia"/>
                <w:color w:val="000000" w:themeColor="text1"/>
                <w:sz w:val="18"/>
              </w:rPr>
              <w:t>APP</w:t>
            </w:r>
            <w:r w:rsidRPr="00A67AFB">
              <w:rPr>
                <w:rFonts w:hint="eastAsia"/>
                <w:color w:val="000000" w:themeColor="text1"/>
                <w:sz w:val="18"/>
              </w:rPr>
              <w:t>端点击联系客服会根据所在城市跳转到不同的</w:t>
            </w:r>
            <w:r w:rsidRPr="00A67AFB">
              <w:rPr>
                <w:rFonts w:hint="eastAsia"/>
                <w:color w:val="000000" w:themeColor="text1"/>
                <w:sz w:val="18"/>
              </w:rPr>
              <w:t>QQ</w:t>
            </w:r>
            <w:r w:rsidRPr="00A67AFB">
              <w:rPr>
                <w:rFonts w:hint="eastAsia"/>
                <w:color w:val="000000" w:themeColor="text1"/>
                <w:sz w:val="18"/>
              </w:rPr>
              <w:t>。</w:t>
            </w:r>
          </w:p>
          <w:p w:rsidR="005F64FD" w:rsidRDefault="005F64FD" w:rsidP="0076384C">
            <w:pPr>
              <w:jc w:val="center"/>
              <w:rPr>
                <w:color w:val="000000" w:themeColor="text1"/>
                <w:sz w:val="18"/>
              </w:rPr>
            </w:pPr>
          </w:p>
        </w:tc>
      </w:tr>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sz w:val="18"/>
              </w:rPr>
            </w:pPr>
            <w:r>
              <w:rPr>
                <w:rFonts w:ascii="Arial" w:hAnsi="Arial" w:cs="Arial"/>
                <w:sz w:val="18"/>
              </w:rPr>
              <w:lastRenderedPageBreak/>
              <w:t>输出</w:t>
            </w:r>
            <w:r>
              <w:rPr>
                <w:rFonts w:ascii="Arial" w:hAnsi="Arial" w:cs="Arial"/>
                <w:sz w:val="18"/>
              </w:rPr>
              <w:t>/</w:t>
            </w:r>
            <w:r>
              <w:rPr>
                <w:rFonts w:ascii="Arial" w:hAnsi="Arial" w:cs="Arial"/>
                <w:sz w:val="18"/>
              </w:rPr>
              <w:t>后置条件</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pPr>
              <w:jc w:val="left"/>
              <w:rPr>
                <w:sz w:val="18"/>
              </w:rPr>
            </w:pPr>
          </w:p>
        </w:tc>
      </w:tr>
      <w:tr w:rsidR="005F64FD" w:rsidTr="0076384C">
        <w:tc>
          <w:tcPr>
            <w:tcW w:w="1526" w:type="dxa"/>
            <w:tcBorders>
              <w:top w:val="single" w:sz="4" w:space="0" w:color="auto"/>
              <w:left w:val="single" w:sz="4" w:space="0" w:color="auto"/>
              <w:bottom w:val="single" w:sz="4" w:space="0" w:color="auto"/>
              <w:right w:val="single" w:sz="4" w:space="0" w:color="auto"/>
            </w:tcBorders>
            <w:shd w:val="clear" w:color="auto" w:fill="D9D9D9"/>
            <w:vAlign w:val="center"/>
          </w:tcPr>
          <w:p w:rsidR="005F64FD" w:rsidRDefault="005F64FD" w:rsidP="0076384C">
            <w:pPr>
              <w:rPr>
                <w:sz w:val="18"/>
              </w:rPr>
            </w:pPr>
            <w:r>
              <w:rPr>
                <w:rFonts w:hint="eastAsia"/>
                <w:sz w:val="18"/>
              </w:rPr>
              <w:t>补充说明</w:t>
            </w:r>
          </w:p>
        </w:tc>
        <w:tc>
          <w:tcPr>
            <w:tcW w:w="6770" w:type="dxa"/>
            <w:tcBorders>
              <w:top w:val="single" w:sz="4" w:space="0" w:color="auto"/>
              <w:left w:val="single" w:sz="4" w:space="0" w:color="auto"/>
              <w:bottom w:val="single" w:sz="4" w:space="0" w:color="auto"/>
              <w:right w:val="single" w:sz="4" w:space="0" w:color="auto"/>
            </w:tcBorders>
            <w:vAlign w:val="center"/>
          </w:tcPr>
          <w:p w:rsidR="005F64FD" w:rsidRDefault="005F64FD" w:rsidP="0076384C">
            <w:pPr>
              <w:rPr>
                <w:sz w:val="18"/>
              </w:rPr>
            </w:pPr>
          </w:p>
        </w:tc>
      </w:tr>
    </w:tbl>
    <w:p w:rsidR="00295D9E" w:rsidRDefault="00295D9E" w:rsidP="00C30D30">
      <w:pPr>
        <w:pStyle w:val="2"/>
        <w:numPr>
          <w:ilvl w:val="0"/>
          <w:numId w:val="0"/>
        </w:numPr>
        <w:tabs>
          <w:tab w:val="clear" w:pos="0"/>
        </w:tabs>
      </w:pPr>
    </w:p>
    <w:sectPr w:rsidR="00295D9E">
      <w:head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67E" w:rsidRDefault="0002367E">
      <w:r>
        <w:separator/>
      </w:r>
    </w:p>
  </w:endnote>
  <w:endnote w:type="continuationSeparator" w:id="0">
    <w:p w:rsidR="0002367E" w:rsidRDefault="0002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方正仿宋简体">
    <w:altName w:val="宋体"/>
    <w:charset w:val="86"/>
    <w:family w:val="auto"/>
    <w:pitch w:val="default"/>
    <w:sig w:usb0="00000000" w:usb1="00000000" w:usb2="00000010" w:usb3="00000000" w:csb0="00040000" w:csb1="00000000"/>
  </w:font>
  <w:font w:name="华文黑体">
    <w:altName w:val="黑体"/>
    <w:charset w:val="86"/>
    <w:family w:val="auto"/>
    <w:pitch w:val="default"/>
    <w:sig w:usb0="00000000" w:usb1="00000000" w:usb2="00020017" w:usb3="00000000" w:csb0="0016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67E" w:rsidRDefault="0002367E">
      <w:r>
        <w:separator/>
      </w:r>
    </w:p>
  </w:footnote>
  <w:footnote w:type="continuationSeparator" w:id="0">
    <w:p w:rsidR="0002367E" w:rsidRDefault="00023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D9E" w:rsidRDefault="001B248F">
    <w:pPr>
      <w:pStyle w:val="a5"/>
    </w:pPr>
    <w:r>
      <w:rPr>
        <w:rFonts w:hint="eastAsia"/>
      </w:rPr>
      <w:t xml:space="preserve">                                  </w:t>
    </w:r>
    <w:r>
      <w:rPr>
        <w:rFonts w:hint="eastAsia"/>
      </w:rPr>
      <w:t>兼客兼职需求说明文档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54934"/>
    <w:multiLevelType w:val="hybridMultilevel"/>
    <w:tmpl w:val="19D08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860BB"/>
    <w:multiLevelType w:val="hybridMultilevel"/>
    <w:tmpl w:val="4E52F402"/>
    <w:lvl w:ilvl="0" w:tplc="0409000F">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F42E24"/>
    <w:multiLevelType w:val="hybridMultilevel"/>
    <w:tmpl w:val="D48EDC0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15:restartNumberingAfterBreak="0">
    <w:nsid w:val="0EB2635D"/>
    <w:multiLevelType w:val="hybridMultilevel"/>
    <w:tmpl w:val="1DAA48C6"/>
    <w:lvl w:ilvl="0" w:tplc="A812514A">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B496C28"/>
    <w:multiLevelType w:val="hybridMultilevel"/>
    <w:tmpl w:val="080C322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0A0A4B"/>
    <w:multiLevelType w:val="hybridMultilevel"/>
    <w:tmpl w:val="2E467B7E"/>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24D47F96"/>
    <w:multiLevelType w:val="hybridMultilevel"/>
    <w:tmpl w:val="E9DC2180"/>
    <w:lvl w:ilvl="0" w:tplc="174AE500">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2D670BA3"/>
    <w:multiLevelType w:val="hybridMultilevel"/>
    <w:tmpl w:val="1D2CA3B0"/>
    <w:lvl w:ilvl="0" w:tplc="5719FCED">
      <w:start w:val="1"/>
      <w:numFmt w:val="decimal"/>
      <w:lvlText w:val="%1."/>
      <w:lvlJc w:val="left"/>
      <w:pPr>
        <w:tabs>
          <w:tab w:val="left" w:pos="785"/>
        </w:tabs>
        <w:ind w:left="785" w:hanging="42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05F6EAA"/>
    <w:multiLevelType w:val="hybridMultilevel"/>
    <w:tmpl w:val="2F16DC1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15:restartNumberingAfterBreak="0">
    <w:nsid w:val="337414ED"/>
    <w:multiLevelType w:val="hybridMultilevel"/>
    <w:tmpl w:val="E626D47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7FB66D2"/>
    <w:multiLevelType w:val="hybridMultilevel"/>
    <w:tmpl w:val="C3A6679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1" w15:restartNumberingAfterBreak="0">
    <w:nsid w:val="38317CC5"/>
    <w:multiLevelType w:val="hybridMultilevel"/>
    <w:tmpl w:val="B9B859D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A156E9E"/>
    <w:multiLevelType w:val="hybridMultilevel"/>
    <w:tmpl w:val="FB2430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C4347D"/>
    <w:multiLevelType w:val="hybridMultilevel"/>
    <w:tmpl w:val="DC320AD2"/>
    <w:lvl w:ilvl="0" w:tplc="5719FCED">
      <w:start w:val="1"/>
      <w:numFmt w:val="decimal"/>
      <w:lvlText w:val="%1."/>
      <w:lvlJc w:val="left"/>
      <w:pPr>
        <w:tabs>
          <w:tab w:val="left" w:pos="785"/>
        </w:tabs>
        <w:ind w:left="785" w:hanging="425"/>
      </w:pPr>
      <w:rPr>
        <w:rFonts w:hint="default"/>
      </w:rPr>
    </w:lvl>
    <w:lvl w:ilvl="1" w:tplc="9D58B96C">
      <w:numFmt w:val="bullet"/>
      <w:lvlText w:val="-"/>
      <w:lvlJc w:val="left"/>
      <w:pPr>
        <w:ind w:left="1140" w:hanging="360"/>
      </w:pPr>
      <w:rPr>
        <w:rFonts w:ascii="Times New Roman" w:eastAsia="宋体" w:hAnsi="Times New Roman" w:cs="Times New Roman"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6987A1A"/>
    <w:multiLevelType w:val="hybridMultilevel"/>
    <w:tmpl w:val="14FEBCF6"/>
    <w:lvl w:ilvl="0" w:tplc="0409000F">
      <w:start w:val="1"/>
      <w:numFmt w:val="decimal"/>
      <w:lvlText w:val="%1."/>
      <w:lvlJc w:val="left"/>
      <w:pPr>
        <w:ind w:left="780" w:hanging="420"/>
      </w:pPr>
    </w:lvl>
    <w:lvl w:ilvl="1" w:tplc="5719FCED">
      <w:start w:val="1"/>
      <w:numFmt w:val="decimal"/>
      <w:lvlText w:val="%2."/>
      <w:lvlJc w:val="left"/>
      <w:pPr>
        <w:ind w:left="1200" w:hanging="4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72756B5"/>
    <w:multiLevelType w:val="hybridMultilevel"/>
    <w:tmpl w:val="518E11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A835611"/>
    <w:multiLevelType w:val="hybridMultilevel"/>
    <w:tmpl w:val="00F62F66"/>
    <w:lvl w:ilvl="0" w:tplc="0409000F">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6E8D414"/>
    <w:multiLevelType w:val="multilevel"/>
    <w:tmpl w:val="56E8D41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8" w15:restartNumberingAfterBreak="0">
    <w:nsid w:val="56E901B3"/>
    <w:multiLevelType w:val="singleLevel"/>
    <w:tmpl w:val="56E901B3"/>
    <w:lvl w:ilvl="0">
      <w:start w:val="1"/>
      <w:numFmt w:val="decimal"/>
      <w:lvlText w:val="%1."/>
      <w:lvlJc w:val="left"/>
      <w:pPr>
        <w:tabs>
          <w:tab w:val="left" w:pos="425"/>
        </w:tabs>
        <w:ind w:left="425" w:hanging="425"/>
      </w:pPr>
      <w:rPr>
        <w:rFonts w:hint="default"/>
      </w:rPr>
    </w:lvl>
  </w:abstractNum>
  <w:abstractNum w:abstractNumId="19" w15:restartNumberingAfterBreak="0">
    <w:nsid w:val="56F39DA8"/>
    <w:multiLevelType w:val="singleLevel"/>
    <w:tmpl w:val="56F39DA8"/>
    <w:lvl w:ilvl="0">
      <w:start w:val="1"/>
      <w:numFmt w:val="decimal"/>
      <w:lvlText w:val="%1."/>
      <w:lvlJc w:val="left"/>
      <w:pPr>
        <w:tabs>
          <w:tab w:val="left" w:pos="425"/>
        </w:tabs>
        <w:ind w:left="425" w:hanging="425"/>
      </w:pPr>
      <w:rPr>
        <w:rFonts w:hint="default"/>
      </w:rPr>
    </w:lvl>
  </w:abstractNum>
  <w:abstractNum w:abstractNumId="20" w15:restartNumberingAfterBreak="0">
    <w:nsid w:val="56F5FBF4"/>
    <w:multiLevelType w:val="singleLevel"/>
    <w:tmpl w:val="56F5FBF4"/>
    <w:lvl w:ilvl="0">
      <w:start w:val="1"/>
      <w:numFmt w:val="decimal"/>
      <w:lvlText w:val="%1."/>
      <w:lvlJc w:val="left"/>
      <w:pPr>
        <w:tabs>
          <w:tab w:val="left" w:pos="425"/>
        </w:tabs>
        <w:ind w:left="425" w:hanging="425"/>
      </w:pPr>
      <w:rPr>
        <w:rFonts w:hint="default"/>
      </w:rPr>
    </w:lvl>
  </w:abstractNum>
  <w:abstractNum w:abstractNumId="21" w15:restartNumberingAfterBreak="0">
    <w:nsid w:val="570472FB"/>
    <w:multiLevelType w:val="singleLevel"/>
    <w:tmpl w:val="570472FB"/>
    <w:lvl w:ilvl="0">
      <w:start w:val="1"/>
      <w:numFmt w:val="decimal"/>
      <w:lvlText w:val="%1."/>
      <w:lvlJc w:val="left"/>
      <w:pPr>
        <w:tabs>
          <w:tab w:val="left" w:pos="425"/>
        </w:tabs>
        <w:ind w:left="425" w:hanging="425"/>
      </w:pPr>
      <w:rPr>
        <w:rFonts w:hint="default"/>
      </w:rPr>
    </w:lvl>
  </w:abstractNum>
  <w:abstractNum w:abstractNumId="22" w15:restartNumberingAfterBreak="0">
    <w:nsid w:val="5719DC94"/>
    <w:multiLevelType w:val="singleLevel"/>
    <w:tmpl w:val="5719DC94"/>
    <w:lvl w:ilvl="0">
      <w:start w:val="1"/>
      <w:numFmt w:val="decimal"/>
      <w:lvlText w:val="%1."/>
      <w:lvlJc w:val="left"/>
      <w:pPr>
        <w:tabs>
          <w:tab w:val="left" w:pos="425"/>
        </w:tabs>
        <w:ind w:left="425" w:hanging="425"/>
      </w:pPr>
      <w:rPr>
        <w:rFonts w:hint="default"/>
      </w:rPr>
    </w:lvl>
  </w:abstractNum>
  <w:abstractNum w:abstractNumId="23" w15:restartNumberingAfterBreak="0">
    <w:nsid w:val="5719ED86"/>
    <w:multiLevelType w:val="singleLevel"/>
    <w:tmpl w:val="5719ED86"/>
    <w:lvl w:ilvl="0">
      <w:start w:val="1"/>
      <w:numFmt w:val="decimal"/>
      <w:lvlText w:val="%1."/>
      <w:lvlJc w:val="left"/>
      <w:pPr>
        <w:tabs>
          <w:tab w:val="left" w:pos="425"/>
        </w:tabs>
        <w:ind w:left="425" w:hanging="425"/>
      </w:pPr>
      <w:rPr>
        <w:rFonts w:hint="default"/>
      </w:rPr>
    </w:lvl>
  </w:abstractNum>
  <w:abstractNum w:abstractNumId="24" w15:restartNumberingAfterBreak="0">
    <w:nsid w:val="5719FCED"/>
    <w:multiLevelType w:val="singleLevel"/>
    <w:tmpl w:val="5719FCED"/>
    <w:lvl w:ilvl="0">
      <w:start w:val="1"/>
      <w:numFmt w:val="decimal"/>
      <w:lvlText w:val="%1."/>
      <w:lvlJc w:val="left"/>
      <w:pPr>
        <w:tabs>
          <w:tab w:val="left" w:pos="425"/>
        </w:tabs>
        <w:ind w:left="425" w:hanging="425"/>
      </w:pPr>
      <w:rPr>
        <w:rFonts w:hint="default"/>
      </w:rPr>
    </w:lvl>
  </w:abstractNum>
  <w:abstractNum w:abstractNumId="25" w15:restartNumberingAfterBreak="0">
    <w:nsid w:val="571A008B"/>
    <w:multiLevelType w:val="singleLevel"/>
    <w:tmpl w:val="571A008B"/>
    <w:lvl w:ilvl="0">
      <w:start w:val="1"/>
      <w:numFmt w:val="decimal"/>
      <w:lvlText w:val="%1."/>
      <w:lvlJc w:val="left"/>
      <w:pPr>
        <w:tabs>
          <w:tab w:val="left" w:pos="425"/>
        </w:tabs>
        <w:ind w:left="425" w:hanging="425"/>
      </w:pPr>
      <w:rPr>
        <w:rFonts w:hint="default"/>
      </w:rPr>
    </w:lvl>
  </w:abstractNum>
  <w:abstractNum w:abstractNumId="26" w15:restartNumberingAfterBreak="0">
    <w:nsid w:val="571A0B62"/>
    <w:multiLevelType w:val="singleLevel"/>
    <w:tmpl w:val="571A0B62"/>
    <w:lvl w:ilvl="0">
      <w:start w:val="1"/>
      <w:numFmt w:val="decimal"/>
      <w:lvlText w:val="%1."/>
      <w:lvlJc w:val="left"/>
      <w:pPr>
        <w:tabs>
          <w:tab w:val="left" w:pos="425"/>
        </w:tabs>
        <w:ind w:left="425" w:hanging="425"/>
      </w:pPr>
      <w:rPr>
        <w:rFonts w:hint="default"/>
      </w:rPr>
    </w:lvl>
  </w:abstractNum>
  <w:abstractNum w:abstractNumId="27" w15:restartNumberingAfterBreak="0">
    <w:nsid w:val="571A0BC1"/>
    <w:multiLevelType w:val="singleLevel"/>
    <w:tmpl w:val="571A0BC1"/>
    <w:lvl w:ilvl="0">
      <w:start w:val="1"/>
      <w:numFmt w:val="decimal"/>
      <w:lvlText w:val="%1."/>
      <w:lvlJc w:val="left"/>
      <w:pPr>
        <w:tabs>
          <w:tab w:val="left" w:pos="425"/>
        </w:tabs>
        <w:ind w:left="425" w:hanging="425"/>
      </w:pPr>
      <w:rPr>
        <w:rFonts w:hint="default"/>
      </w:rPr>
    </w:lvl>
  </w:abstractNum>
  <w:abstractNum w:abstractNumId="28" w15:restartNumberingAfterBreak="0">
    <w:nsid w:val="611D5B06"/>
    <w:multiLevelType w:val="multilevel"/>
    <w:tmpl w:val="611D5B06"/>
    <w:lvl w:ilvl="0">
      <w:start w:val="1"/>
      <w:numFmt w:val="chineseCountingThousand"/>
      <w:pStyle w:val="1"/>
      <w:lvlText w:val="%1、"/>
      <w:lvlJc w:val="left"/>
      <w:pPr>
        <w:tabs>
          <w:tab w:val="left" w:pos="0"/>
        </w:tabs>
        <w:ind w:left="0" w:firstLine="0"/>
      </w:pPr>
      <w:rPr>
        <w:rFonts w:hint="eastAsia"/>
      </w:rPr>
    </w:lvl>
    <w:lvl w:ilvl="1">
      <w:start w:val="1"/>
      <w:numFmt w:val="decimal"/>
      <w:pStyle w:val="2"/>
      <w:lvlText w:val="%2、"/>
      <w:lvlJc w:val="left"/>
      <w:pPr>
        <w:tabs>
          <w:tab w:val="left" w:pos="0"/>
        </w:tabs>
        <w:ind w:left="0" w:firstLine="0"/>
      </w:pPr>
      <w:rPr>
        <w:rFonts w:hint="default"/>
        <w:sz w:val="28"/>
        <w:szCs w:val="28"/>
      </w:rPr>
    </w:lvl>
    <w:lvl w:ilvl="2" w:tentative="1">
      <w:start w:val="1"/>
      <w:numFmt w:val="decimal"/>
      <w:suff w:val="nothing"/>
      <w:lvlText w:val="%2.%3 "/>
      <w:lvlJc w:val="left"/>
      <w:pPr>
        <w:ind w:left="0" w:firstLine="0"/>
      </w:pPr>
      <w:rPr>
        <w:rFonts w:hint="eastAsia"/>
      </w:rPr>
    </w:lvl>
    <w:lvl w:ilvl="3" w:tentative="1">
      <w:start w:val="1"/>
      <w:numFmt w:val="decimal"/>
      <w:pStyle w:val="4"/>
      <w:suff w:val="nothing"/>
      <w:lvlText w:val="%2.%3.%4 "/>
      <w:lvlJc w:val="left"/>
      <w:pPr>
        <w:ind w:left="0" w:firstLine="0"/>
      </w:pPr>
      <w:rPr>
        <w:rFonts w:hint="eastAsia"/>
      </w:rPr>
    </w:lvl>
    <w:lvl w:ilvl="4" w:tentative="1">
      <w:start w:val="1"/>
      <w:numFmt w:val="decimal"/>
      <w:suff w:val="nothing"/>
      <w:lvlText w:val="%1.%2.%3.%4.%5 "/>
      <w:lvlJc w:val="left"/>
      <w:pPr>
        <w:ind w:left="0" w:firstLine="0"/>
      </w:pPr>
      <w:rPr>
        <w:rFonts w:hint="eastAsia"/>
      </w:rPr>
    </w:lvl>
    <w:lvl w:ilvl="5" w:tentative="1">
      <w:start w:val="1"/>
      <w:numFmt w:val="decimal"/>
      <w:suff w:val="nothing"/>
      <w:lvlText w:val="%1.%2.%3.%4.%5.%6 "/>
      <w:lvlJc w:val="left"/>
      <w:pPr>
        <w:ind w:left="0" w:firstLine="0"/>
      </w:pPr>
      <w:rPr>
        <w:rFonts w:hint="eastAsia"/>
      </w:rPr>
    </w:lvl>
    <w:lvl w:ilvl="6" w:tentative="1">
      <w:start w:val="1"/>
      <w:numFmt w:val="decimal"/>
      <w:suff w:val="nothing"/>
      <w:lvlText w:val="%1.%2.%3.%4.%5.%6.%7 "/>
      <w:lvlJc w:val="left"/>
      <w:pPr>
        <w:ind w:left="0" w:firstLine="0"/>
      </w:pPr>
      <w:rPr>
        <w:rFonts w:hint="eastAsia"/>
      </w:rPr>
    </w:lvl>
    <w:lvl w:ilvl="7" w:tentative="1">
      <w:start w:val="1"/>
      <w:numFmt w:val="none"/>
      <w:suff w:val="nothing"/>
      <w:lvlText w:val=""/>
      <w:lvlJc w:val="left"/>
      <w:pPr>
        <w:ind w:left="0" w:firstLine="0"/>
      </w:pPr>
      <w:rPr>
        <w:rFonts w:hint="eastAsia"/>
      </w:rPr>
    </w:lvl>
    <w:lvl w:ilvl="8" w:tentative="1">
      <w:start w:val="1"/>
      <w:numFmt w:val="none"/>
      <w:suff w:val="nothing"/>
      <w:lvlText w:val=""/>
      <w:lvlJc w:val="left"/>
      <w:pPr>
        <w:ind w:left="0" w:firstLine="0"/>
      </w:pPr>
      <w:rPr>
        <w:rFonts w:hint="eastAsia"/>
      </w:rPr>
    </w:lvl>
  </w:abstractNum>
  <w:abstractNum w:abstractNumId="29" w15:restartNumberingAfterBreak="0">
    <w:nsid w:val="62C97E0F"/>
    <w:multiLevelType w:val="hybridMultilevel"/>
    <w:tmpl w:val="A6DE268A"/>
    <w:lvl w:ilvl="0" w:tplc="5719FCED">
      <w:start w:val="1"/>
      <w:numFmt w:val="decimal"/>
      <w:lvlText w:val="%1."/>
      <w:lvlJc w:val="left"/>
      <w:pPr>
        <w:tabs>
          <w:tab w:val="left" w:pos="785"/>
        </w:tabs>
        <w:ind w:left="785" w:hanging="42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88A40A6"/>
    <w:multiLevelType w:val="hybridMultilevel"/>
    <w:tmpl w:val="B2C6EC4E"/>
    <w:lvl w:ilvl="0" w:tplc="5719FCED">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70A24F1A"/>
    <w:multiLevelType w:val="hybridMultilevel"/>
    <w:tmpl w:val="971C98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2" w15:restartNumberingAfterBreak="0">
    <w:nsid w:val="749432C3"/>
    <w:multiLevelType w:val="hybridMultilevel"/>
    <w:tmpl w:val="47ECA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65D31B7"/>
    <w:multiLevelType w:val="hybridMultilevel"/>
    <w:tmpl w:val="085E4D2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15:restartNumberingAfterBreak="0">
    <w:nsid w:val="7F7C0F0B"/>
    <w:multiLevelType w:val="hybridMultilevel"/>
    <w:tmpl w:val="E244DAE8"/>
    <w:lvl w:ilvl="0" w:tplc="81FC02F6">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5" w15:restartNumberingAfterBreak="0">
    <w:nsid w:val="7FFB245C"/>
    <w:multiLevelType w:val="hybridMultilevel"/>
    <w:tmpl w:val="08CCBF1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28"/>
  </w:num>
  <w:num w:numId="2">
    <w:abstractNumId w:val="19"/>
  </w:num>
  <w:num w:numId="3">
    <w:abstractNumId w:val="22"/>
  </w:num>
  <w:num w:numId="4">
    <w:abstractNumId w:val="23"/>
  </w:num>
  <w:num w:numId="5">
    <w:abstractNumId w:val="25"/>
  </w:num>
  <w:num w:numId="6">
    <w:abstractNumId w:val="24"/>
  </w:num>
  <w:num w:numId="7">
    <w:abstractNumId w:val="20"/>
  </w:num>
  <w:num w:numId="8">
    <w:abstractNumId w:val="26"/>
  </w:num>
  <w:num w:numId="9">
    <w:abstractNumId w:val="27"/>
  </w:num>
  <w:num w:numId="10">
    <w:abstractNumId w:val="17"/>
  </w:num>
  <w:num w:numId="11">
    <w:abstractNumId w:val="21"/>
  </w:num>
  <w:num w:numId="12">
    <w:abstractNumId w:val="18"/>
  </w:num>
  <w:num w:numId="13">
    <w:abstractNumId w:val="8"/>
  </w:num>
  <w:num w:numId="14">
    <w:abstractNumId w:val="9"/>
  </w:num>
  <w:num w:numId="15">
    <w:abstractNumId w:val="7"/>
  </w:num>
  <w:num w:numId="16">
    <w:abstractNumId w:val="6"/>
  </w:num>
  <w:num w:numId="17">
    <w:abstractNumId w:val="13"/>
  </w:num>
  <w:num w:numId="18">
    <w:abstractNumId w:val="3"/>
  </w:num>
  <w:num w:numId="19">
    <w:abstractNumId w:val="29"/>
  </w:num>
  <w:num w:numId="20">
    <w:abstractNumId w:val="34"/>
  </w:num>
  <w:num w:numId="21">
    <w:abstractNumId w:val="16"/>
  </w:num>
  <w:num w:numId="22">
    <w:abstractNumId w:val="14"/>
  </w:num>
  <w:num w:numId="23">
    <w:abstractNumId w:val="30"/>
  </w:num>
  <w:num w:numId="24">
    <w:abstractNumId w:val="5"/>
  </w:num>
  <w:num w:numId="25">
    <w:abstractNumId w:val="10"/>
  </w:num>
  <w:num w:numId="26">
    <w:abstractNumId w:val="1"/>
  </w:num>
  <w:num w:numId="27">
    <w:abstractNumId w:val="11"/>
  </w:num>
  <w:num w:numId="28">
    <w:abstractNumId w:val="33"/>
  </w:num>
  <w:num w:numId="29">
    <w:abstractNumId w:val="35"/>
  </w:num>
  <w:num w:numId="30">
    <w:abstractNumId w:val="31"/>
  </w:num>
  <w:num w:numId="31">
    <w:abstractNumId w:val="2"/>
  </w:num>
  <w:num w:numId="32">
    <w:abstractNumId w:val="0"/>
  </w:num>
  <w:num w:numId="33">
    <w:abstractNumId w:val="32"/>
  </w:num>
  <w:num w:numId="34">
    <w:abstractNumId w:val="15"/>
  </w:num>
  <w:num w:numId="35">
    <w:abstractNumId w:val="12"/>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467F3"/>
    <w:rsid w:val="00003F24"/>
    <w:rsid w:val="0002367E"/>
    <w:rsid w:val="00023EEB"/>
    <w:rsid w:val="00051DA2"/>
    <w:rsid w:val="00061BAD"/>
    <w:rsid w:val="000A7B62"/>
    <w:rsid w:val="000F4CD1"/>
    <w:rsid w:val="001047C9"/>
    <w:rsid w:val="001070FE"/>
    <w:rsid w:val="001B248F"/>
    <w:rsid w:val="001E0933"/>
    <w:rsid w:val="001E4565"/>
    <w:rsid w:val="002730B3"/>
    <w:rsid w:val="00281747"/>
    <w:rsid w:val="00295D9E"/>
    <w:rsid w:val="002E769D"/>
    <w:rsid w:val="00335C19"/>
    <w:rsid w:val="003D7AD4"/>
    <w:rsid w:val="003E570B"/>
    <w:rsid w:val="004112F7"/>
    <w:rsid w:val="005351BB"/>
    <w:rsid w:val="00552460"/>
    <w:rsid w:val="005C5572"/>
    <w:rsid w:val="005D527A"/>
    <w:rsid w:val="005F64FD"/>
    <w:rsid w:val="0067785C"/>
    <w:rsid w:val="006F0071"/>
    <w:rsid w:val="00790779"/>
    <w:rsid w:val="00825BFF"/>
    <w:rsid w:val="0086099F"/>
    <w:rsid w:val="00865B22"/>
    <w:rsid w:val="00887B29"/>
    <w:rsid w:val="008909B8"/>
    <w:rsid w:val="0090450F"/>
    <w:rsid w:val="009129FA"/>
    <w:rsid w:val="009A2A35"/>
    <w:rsid w:val="00A12756"/>
    <w:rsid w:val="00A20232"/>
    <w:rsid w:val="00A67AFB"/>
    <w:rsid w:val="00A86931"/>
    <w:rsid w:val="00AB77C5"/>
    <w:rsid w:val="00AD4CA8"/>
    <w:rsid w:val="00AE05B9"/>
    <w:rsid w:val="00B71A42"/>
    <w:rsid w:val="00B75756"/>
    <w:rsid w:val="00BD7D1F"/>
    <w:rsid w:val="00BF4553"/>
    <w:rsid w:val="00C15EF6"/>
    <w:rsid w:val="00C30D30"/>
    <w:rsid w:val="00C708F1"/>
    <w:rsid w:val="00C7716F"/>
    <w:rsid w:val="00CC2720"/>
    <w:rsid w:val="00D23E59"/>
    <w:rsid w:val="00D26B0C"/>
    <w:rsid w:val="00D311E0"/>
    <w:rsid w:val="00DA661F"/>
    <w:rsid w:val="00DD7393"/>
    <w:rsid w:val="00DE3FC2"/>
    <w:rsid w:val="00DF0DFD"/>
    <w:rsid w:val="00F35D3E"/>
    <w:rsid w:val="00F91E04"/>
    <w:rsid w:val="011F7565"/>
    <w:rsid w:val="0123016A"/>
    <w:rsid w:val="01D3250C"/>
    <w:rsid w:val="03724537"/>
    <w:rsid w:val="04232EE6"/>
    <w:rsid w:val="043B4AFE"/>
    <w:rsid w:val="04C234CB"/>
    <w:rsid w:val="05781409"/>
    <w:rsid w:val="067937A8"/>
    <w:rsid w:val="06C059EF"/>
    <w:rsid w:val="07575FEC"/>
    <w:rsid w:val="07B06AC4"/>
    <w:rsid w:val="0911525F"/>
    <w:rsid w:val="09210F0A"/>
    <w:rsid w:val="0A7B2440"/>
    <w:rsid w:val="0A9D5C9B"/>
    <w:rsid w:val="0D2A0A24"/>
    <w:rsid w:val="0E54720D"/>
    <w:rsid w:val="0F244062"/>
    <w:rsid w:val="0FE75425"/>
    <w:rsid w:val="0FFB65AF"/>
    <w:rsid w:val="10CF7921"/>
    <w:rsid w:val="10F555E2"/>
    <w:rsid w:val="10F90765"/>
    <w:rsid w:val="118D28CE"/>
    <w:rsid w:val="12252451"/>
    <w:rsid w:val="130F58D2"/>
    <w:rsid w:val="13D72804"/>
    <w:rsid w:val="13F413C8"/>
    <w:rsid w:val="157D6CD0"/>
    <w:rsid w:val="188F7558"/>
    <w:rsid w:val="18F60201"/>
    <w:rsid w:val="19037516"/>
    <w:rsid w:val="19347369"/>
    <w:rsid w:val="19EF6BB7"/>
    <w:rsid w:val="1A7309F2"/>
    <w:rsid w:val="1C307C2C"/>
    <w:rsid w:val="1CB0554B"/>
    <w:rsid w:val="1CF40D7E"/>
    <w:rsid w:val="1E495B3F"/>
    <w:rsid w:val="1E782E0B"/>
    <w:rsid w:val="1F9F2476"/>
    <w:rsid w:val="20546E99"/>
    <w:rsid w:val="21C24E71"/>
    <w:rsid w:val="223076A3"/>
    <w:rsid w:val="24A77B85"/>
    <w:rsid w:val="261D6994"/>
    <w:rsid w:val="26F853FE"/>
    <w:rsid w:val="296B08E4"/>
    <w:rsid w:val="2BCA5C66"/>
    <w:rsid w:val="2DEB1164"/>
    <w:rsid w:val="2E396CE5"/>
    <w:rsid w:val="2EA42B11"/>
    <w:rsid w:val="2F0F4AD3"/>
    <w:rsid w:val="309032BD"/>
    <w:rsid w:val="30E126EC"/>
    <w:rsid w:val="3201709B"/>
    <w:rsid w:val="326E63CA"/>
    <w:rsid w:val="32D75DF9"/>
    <w:rsid w:val="33735C77"/>
    <w:rsid w:val="33742285"/>
    <w:rsid w:val="33C024F3"/>
    <w:rsid w:val="34153282"/>
    <w:rsid w:val="385122F2"/>
    <w:rsid w:val="39992888"/>
    <w:rsid w:val="3A4E4336"/>
    <w:rsid w:val="3AAF5655"/>
    <w:rsid w:val="3DC31577"/>
    <w:rsid w:val="3E5B195E"/>
    <w:rsid w:val="3ED328A1"/>
    <w:rsid w:val="3F5B382F"/>
    <w:rsid w:val="3F852345"/>
    <w:rsid w:val="3FAB6D01"/>
    <w:rsid w:val="40BB4940"/>
    <w:rsid w:val="414F4ADE"/>
    <w:rsid w:val="422954B3"/>
    <w:rsid w:val="43365054"/>
    <w:rsid w:val="45C00E7A"/>
    <w:rsid w:val="461B3B13"/>
    <w:rsid w:val="4730365B"/>
    <w:rsid w:val="47A47D96"/>
    <w:rsid w:val="496A1C80"/>
    <w:rsid w:val="499A49CE"/>
    <w:rsid w:val="49B123F5"/>
    <w:rsid w:val="4A9D0D79"/>
    <w:rsid w:val="4B082FA5"/>
    <w:rsid w:val="4CE11544"/>
    <w:rsid w:val="4DBC6717"/>
    <w:rsid w:val="4E05458D"/>
    <w:rsid w:val="4F6B5159"/>
    <w:rsid w:val="51A86EEB"/>
    <w:rsid w:val="52611774"/>
    <w:rsid w:val="54141D37"/>
    <w:rsid w:val="548C426F"/>
    <w:rsid w:val="565250AC"/>
    <w:rsid w:val="592C57DA"/>
    <w:rsid w:val="599B5C81"/>
    <w:rsid w:val="59BD1846"/>
    <w:rsid w:val="5C3C0960"/>
    <w:rsid w:val="5D122F42"/>
    <w:rsid w:val="5E0D665D"/>
    <w:rsid w:val="5E7C5660"/>
    <w:rsid w:val="5E996241"/>
    <w:rsid w:val="5EC01983"/>
    <w:rsid w:val="6170126D"/>
    <w:rsid w:val="6171618A"/>
    <w:rsid w:val="61BD5AE9"/>
    <w:rsid w:val="632A3AC1"/>
    <w:rsid w:val="63D15F4C"/>
    <w:rsid w:val="63FB6398"/>
    <w:rsid w:val="64C45DE1"/>
    <w:rsid w:val="654650B5"/>
    <w:rsid w:val="664F5567"/>
    <w:rsid w:val="67371FE2"/>
    <w:rsid w:val="67C11F46"/>
    <w:rsid w:val="684031AE"/>
    <w:rsid w:val="686B38D7"/>
    <w:rsid w:val="6D6B58E0"/>
    <w:rsid w:val="6DBE449A"/>
    <w:rsid w:val="6E514D05"/>
    <w:rsid w:val="6ECD4657"/>
    <w:rsid w:val="6FDC3946"/>
    <w:rsid w:val="70500F50"/>
    <w:rsid w:val="705467F3"/>
    <w:rsid w:val="706978FC"/>
    <w:rsid w:val="719E6674"/>
    <w:rsid w:val="72004E62"/>
    <w:rsid w:val="72611747"/>
    <w:rsid w:val="74E57755"/>
    <w:rsid w:val="754A4D6E"/>
    <w:rsid w:val="75CA0CCD"/>
    <w:rsid w:val="774352C0"/>
    <w:rsid w:val="779A0F48"/>
    <w:rsid w:val="78A06277"/>
    <w:rsid w:val="79291653"/>
    <w:rsid w:val="799F4B15"/>
    <w:rsid w:val="7A8B129B"/>
    <w:rsid w:val="7ADD5821"/>
    <w:rsid w:val="7C8810E0"/>
    <w:rsid w:val="7D3127F3"/>
    <w:rsid w:val="7FBF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1A2BD3-E80D-4F4B-B1B0-40A09079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unhideWhenUsed/>
    <w:qFormat/>
    <w:pPr>
      <w:keepNext/>
      <w:keepLines/>
      <w:numPr>
        <w:ilvl w:val="1"/>
        <w:numId w:val="1"/>
      </w:numPr>
      <w:spacing w:before="100" w:beforeAutospacing="1" w:after="100" w:afterAutospacing="1"/>
      <w:outlineLvl w:val="1"/>
    </w:pPr>
    <w:rPr>
      <w:rFonts w:ascii="Arial" w:hAnsi="Arial"/>
      <w:b/>
      <w:bCs/>
      <w:sz w:val="28"/>
      <w:szCs w:val="32"/>
    </w:rPr>
  </w:style>
  <w:style w:type="paragraph" w:styleId="4">
    <w:name w:val="heading 4"/>
    <w:basedOn w:val="a"/>
    <w:next w:val="a"/>
    <w:unhideWhenUsed/>
    <w:qFormat/>
    <w:pPr>
      <w:keepNext/>
      <w:numPr>
        <w:ilvl w:val="3"/>
        <w:numId w:val="1"/>
      </w:numPr>
      <w:spacing w:before="100" w:beforeAutospacing="1" w:after="100" w:afterAutospacing="1"/>
      <w:outlineLvl w:val="3"/>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
    <w:name w:val="toc 3"/>
    <w:basedOn w:val="a"/>
    <w:next w:val="a"/>
    <w:qFormat/>
    <w:pPr>
      <w:ind w:leftChars="400" w:left="840"/>
    </w:pPr>
  </w:style>
  <w:style w:type="paragraph" w:styleId="8">
    <w:name w:val="toc 8"/>
    <w:basedOn w:val="a"/>
    <w:next w:val="a"/>
    <w:qFormat/>
    <w:pPr>
      <w:ind w:leftChars="1400" w:left="29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40">
    <w:name w:val="toc 4"/>
    <w:basedOn w:val="a"/>
    <w:next w:val="a"/>
    <w:qFormat/>
    <w:pPr>
      <w:ind w:leftChars="600" w:left="1260"/>
    </w:pPr>
  </w:style>
  <w:style w:type="paragraph" w:styleId="a6">
    <w:name w:val="Subtitle"/>
    <w:basedOn w:val="a"/>
    <w:next w:val="a"/>
    <w:qFormat/>
    <w:pPr>
      <w:spacing w:before="240" w:after="60" w:line="312" w:lineRule="auto"/>
      <w:jc w:val="center"/>
      <w:outlineLvl w:val="1"/>
    </w:pPr>
    <w:rPr>
      <w:rFonts w:ascii="Cambria" w:hAnsi="Cambria"/>
      <w:b/>
      <w:kern w:val="28"/>
      <w:sz w:val="32"/>
      <w:szCs w:val="32"/>
    </w:r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character" w:styleId="a7">
    <w:name w:val="Hyperlink"/>
    <w:uiPriority w:val="99"/>
    <w:qFormat/>
    <w:rPr>
      <w:color w:val="0000FF"/>
      <w:u w:val="single"/>
    </w:rPr>
  </w:style>
  <w:style w:type="character" w:styleId="a8">
    <w:name w:val="annotation reference"/>
    <w:qFormat/>
    <w:rPr>
      <w:sz w:val="21"/>
      <w:szCs w:val="21"/>
    </w:rPr>
  </w:style>
  <w:style w:type="paragraph" w:customStyle="1" w:styleId="11">
    <w:name w:val="列出段落1"/>
    <w:basedOn w:val="a"/>
    <w:uiPriority w:val="34"/>
    <w:qFormat/>
    <w:pPr>
      <w:ind w:firstLineChars="200" w:firstLine="420"/>
    </w:pPr>
    <w:rPr>
      <w:szCs w:val="24"/>
    </w:rPr>
  </w:style>
  <w:style w:type="paragraph" w:styleId="a9">
    <w:name w:val="List Paragraph"/>
    <w:basedOn w:val="a"/>
    <w:uiPriority w:val="99"/>
    <w:rsid w:val="00BD7D1F"/>
    <w:pPr>
      <w:ind w:firstLineChars="200" w:firstLine="420"/>
    </w:pPr>
  </w:style>
  <w:style w:type="paragraph" w:styleId="aa">
    <w:name w:val="Normal (Web)"/>
    <w:basedOn w:val="a"/>
    <w:uiPriority w:val="99"/>
    <w:unhideWhenUsed/>
    <w:rsid w:val="002E769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557076">
      <w:bodyDiv w:val="1"/>
      <w:marLeft w:val="0"/>
      <w:marRight w:val="0"/>
      <w:marTop w:val="0"/>
      <w:marBottom w:val="0"/>
      <w:divBdr>
        <w:top w:val="none" w:sz="0" w:space="0" w:color="auto"/>
        <w:left w:val="none" w:sz="0" w:space="0" w:color="auto"/>
        <w:bottom w:val="none" w:sz="0" w:space="0" w:color="auto"/>
        <w:right w:val="none" w:sz="0" w:space="0" w:color="auto"/>
      </w:divBdr>
      <w:divsChild>
        <w:div w:id="377172959">
          <w:marLeft w:val="0"/>
          <w:marRight w:val="0"/>
          <w:marTop w:val="0"/>
          <w:marBottom w:val="0"/>
          <w:divBdr>
            <w:top w:val="none" w:sz="0" w:space="0" w:color="auto"/>
            <w:left w:val="none" w:sz="0" w:space="0" w:color="auto"/>
            <w:bottom w:val="none" w:sz="0" w:space="0" w:color="auto"/>
            <w:right w:val="none" w:sz="0" w:space="0" w:color="auto"/>
          </w:divBdr>
          <w:divsChild>
            <w:div w:id="7343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710">
      <w:bodyDiv w:val="1"/>
      <w:marLeft w:val="0"/>
      <w:marRight w:val="0"/>
      <w:marTop w:val="0"/>
      <w:marBottom w:val="0"/>
      <w:divBdr>
        <w:top w:val="none" w:sz="0" w:space="0" w:color="auto"/>
        <w:left w:val="none" w:sz="0" w:space="0" w:color="auto"/>
        <w:bottom w:val="none" w:sz="0" w:space="0" w:color="auto"/>
        <w:right w:val="none" w:sz="0" w:space="0" w:color="auto"/>
      </w:divBdr>
      <w:divsChild>
        <w:div w:id="1876697511">
          <w:marLeft w:val="0"/>
          <w:marRight w:val="0"/>
          <w:marTop w:val="0"/>
          <w:marBottom w:val="0"/>
          <w:divBdr>
            <w:top w:val="none" w:sz="0" w:space="0" w:color="auto"/>
            <w:left w:val="none" w:sz="0" w:space="0" w:color="auto"/>
            <w:bottom w:val="none" w:sz="0" w:space="0" w:color="auto"/>
            <w:right w:val="none" w:sz="0" w:space="0" w:color="auto"/>
          </w:divBdr>
          <w:divsChild>
            <w:div w:id="375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639">
      <w:bodyDiv w:val="1"/>
      <w:marLeft w:val="0"/>
      <w:marRight w:val="0"/>
      <w:marTop w:val="0"/>
      <w:marBottom w:val="0"/>
      <w:divBdr>
        <w:top w:val="none" w:sz="0" w:space="0" w:color="auto"/>
        <w:left w:val="none" w:sz="0" w:space="0" w:color="auto"/>
        <w:bottom w:val="none" w:sz="0" w:space="0" w:color="auto"/>
        <w:right w:val="none" w:sz="0" w:space="0" w:color="auto"/>
      </w:divBdr>
      <w:divsChild>
        <w:div w:id="1378816926">
          <w:marLeft w:val="0"/>
          <w:marRight w:val="0"/>
          <w:marTop w:val="0"/>
          <w:marBottom w:val="0"/>
          <w:divBdr>
            <w:top w:val="none" w:sz="0" w:space="0" w:color="auto"/>
            <w:left w:val="none" w:sz="0" w:space="0" w:color="auto"/>
            <w:bottom w:val="none" w:sz="0" w:space="0" w:color="auto"/>
            <w:right w:val="none" w:sz="0" w:space="0" w:color="auto"/>
          </w:divBdr>
          <w:divsChild>
            <w:div w:id="14126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4784">
      <w:bodyDiv w:val="1"/>
      <w:marLeft w:val="0"/>
      <w:marRight w:val="0"/>
      <w:marTop w:val="0"/>
      <w:marBottom w:val="0"/>
      <w:divBdr>
        <w:top w:val="none" w:sz="0" w:space="0" w:color="auto"/>
        <w:left w:val="none" w:sz="0" w:space="0" w:color="auto"/>
        <w:bottom w:val="none" w:sz="0" w:space="0" w:color="auto"/>
        <w:right w:val="none" w:sz="0" w:space="0" w:color="auto"/>
      </w:divBdr>
      <w:divsChild>
        <w:div w:id="1247885944">
          <w:marLeft w:val="0"/>
          <w:marRight w:val="0"/>
          <w:marTop w:val="0"/>
          <w:marBottom w:val="0"/>
          <w:divBdr>
            <w:top w:val="none" w:sz="0" w:space="0" w:color="auto"/>
            <w:left w:val="none" w:sz="0" w:space="0" w:color="auto"/>
            <w:bottom w:val="none" w:sz="0" w:space="0" w:color="auto"/>
            <w:right w:val="none" w:sz="0" w:space="0" w:color="auto"/>
          </w:divBdr>
          <w:divsChild>
            <w:div w:id="282273230">
              <w:marLeft w:val="0"/>
              <w:marRight w:val="0"/>
              <w:marTop w:val="0"/>
              <w:marBottom w:val="0"/>
              <w:divBdr>
                <w:top w:val="none" w:sz="0" w:space="0" w:color="auto"/>
                <w:left w:val="none" w:sz="0" w:space="0" w:color="auto"/>
                <w:bottom w:val="none" w:sz="0" w:space="0" w:color="auto"/>
                <w:right w:val="none" w:sz="0" w:space="0" w:color="auto"/>
              </w:divBdr>
            </w:div>
            <w:div w:id="14881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336">
      <w:bodyDiv w:val="1"/>
      <w:marLeft w:val="0"/>
      <w:marRight w:val="0"/>
      <w:marTop w:val="0"/>
      <w:marBottom w:val="0"/>
      <w:divBdr>
        <w:top w:val="none" w:sz="0" w:space="0" w:color="auto"/>
        <w:left w:val="none" w:sz="0" w:space="0" w:color="auto"/>
        <w:bottom w:val="none" w:sz="0" w:space="0" w:color="auto"/>
        <w:right w:val="none" w:sz="0" w:space="0" w:color="auto"/>
      </w:divBdr>
      <w:divsChild>
        <w:div w:id="1691953363">
          <w:marLeft w:val="0"/>
          <w:marRight w:val="0"/>
          <w:marTop w:val="0"/>
          <w:marBottom w:val="0"/>
          <w:divBdr>
            <w:top w:val="none" w:sz="0" w:space="0" w:color="auto"/>
            <w:left w:val="none" w:sz="0" w:space="0" w:color="auto"/>
            <w:bottom w:val="none" w:sz="0" w:space="0" w:color="auto"/>
            <w:right w:val="none" w:sz="0" w:space="0" w:color="auto"/>
          </w:divBdr>
          <w:divsChild>
            <w:div w:id="116007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1531">
      <w:bodyDiv w:val="1"/>
      <w:marLeft w:val="0"/>
      <w:marRight w:val="0"/>
      <w:marTop w:val="0"/>
      <w:marBottom w:val="0"/>
      <w:divBdr>
        <w:top w:val="none" w:sz="0" w:space="0" w:color="auto"/>
        <w:left w:val="none" w:sz="0" w:space="0" w:color="auto"/>
        <w:bottom w:val="none" w:sz="0" w:space="0" w:color="auto"/>
        <w:right w:val="none" w:sz="0" w:space="0" w:color="auto"/>
      </w:divBdr>
      <w:divsChild>
        <w:div w:id="117455627">
          <w:marLeft w:val="0"/>
          <w:marRight w:val="0"/>
          <w:marTop w:val="0"/>
          <w:marBottom w:val="0"/>
          <w:divBdr>
            <w:top w:val="none" w:sz="0" w:space="0" w:color="auto"/>
            <w:left w:val="none" w:sz="0" w:space="0" w:color="auto"/>
            <w:bottom w:val="none" w:sz="0" w:space="0" w:color="auto"/>
            <w:right w:val="none" w:sz="0" w:space="0" w:color="auto"/>
          </w:divBdr>
          <w:divsChild>
            <w:div w:id="10373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68581">
      <w:bodyDiv w:val="1"/>
      <w:marLeft w:val="0"/>
      <w:marRight w:val="0"/>
      <w:marTop w:val="0"/>
      <w:marBottom w:val="0"/>
      <w:divBdr>
        <w:top w:val="none" w:sz="0" w:space="0" w:color="auto"/>
        <w:left w:val="none" w:sz="0" w:space="0" w:color="auto"/>
        <w:bottom w:val="none" w:sz="0" w:space="0" w:color="auto"/>
        <w:right w:val="none" w:sz="0" w:space="0" w:color="auto"/>
      </w:divBdr>
    </w:div>
    <w:div w:id="932713222">
      <w:bodyDiv w:val="1"/>
      <w:marLeft w:val="0"/>
      <w:marRight w:val="0"/>
      <w:marTop w:val="0"/>
      <w:marBottom w:val="0"/>
      <w:divBdr>
        <w:top w:val="none" w:sz="0" w:space="0" w:color="auto"/>
        <w:left w:val="none" w:sz="0" w:space="0" w:color="auto"/>
        <w:bottom w:val="none" w:sz="0" w:space="0" w:color="auto"/>
        <w:right w:val="none" w:sz="0" w:space="0" w:color="auto"/>
      </w:divBdr>
      <w:divsChild>
        <w:div w:id="1736539670">
          <w:marLeft w:val="0"/>
          <w:marRight w:val="0"/>
          <w:marTop w:val="0"/>
          <w:marBottom w:val="0"/>
          <w:divBdr>
            <w:top w:val="none" w:sz="0" w:space="0" w:color="auto"/>
            <w:left w:val="none" w:sz="0" w:space="0" w:color="auto"/>
            <w:bottom w:val="none" w:sz="0" w:space="0" w:color="auto"/>
            <w:right w:val="none" w:sz="0" w:space="0" w:color="auto"/>
          </w:divBdr>
          <w:divsChild>
            <w:div w:id="18164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1490">
      <w:bodyDiv w:val="1"/>
      <w:marLeft w:val="0"/>
      <w:marRight w:val="0"/>
      <w:marTop w:val="0"/>
      <w:marBottom w:val="0"/>
      <w:divBdr>
        <w:top w:val="none" w:sz="0" w:space="0" w:color="auto"/>
        <w:left w:val="none" w:sz="0" w:space="0" w:color="auto"/>
        <w:bottom w:val="none" w:sz="0" w:space="0" w:color="auto"/>
        <w:right w:val="none" w:sz="0" w:space="0" w:color="auto"/>
      </w:divBdr>
      <w:divsChild>
        <w:div w:id="549269582">
          <w:marLeft w:val="0"/>
          <w:marRight w:val="0"/>
          <w:marTop w:val="0"/>
          <w:marBottom w:val="0"/>
          <w:divBdr>
            <w:top w:val="none" w:sz="0" w:space="0" w:color="auto"/>
            <w:left w:val="none" w:sz="0" w:space="0" w:color="auto"/>
            <w:bottom w:val="none" w:sz="0" w:space="0" w:color="auto"/>
            <w:right w:val="none" w:sz="0" w:space="0" w:color="auto"/>
          </w:divBdr>
          <w:divsChild>
            <w:div w:id="10795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7000">
      <w:bodyDiv w:val="1"/>
      <w:marLeft w:val="0"/>
      <w:marRight w:val="0"/>
      <w:marTop w:val="0"/>
      <w:marBottom w:val="0"/>
      <w:divBdr>
        <w:top w:val="none" w:sz="0" w:space="0" w:color="auto"/>
        <w:left w:val="none" w:sz="0" w:space="0" w:color="auto"/>
        <w:bottom w:val="none" w:sz="0" w:space="0" w:color="auto"/>
        <w:right w:val="none" w:sz="0" w:space="0" w:color="auto"/>
      </w:divBdr>
    </w:div>
    <w:div w:id="1734698335">
      <w:bodyDiv w:val="1"/>
      <w:marLeft w:val="0"/>
      <w:marRight w:val="0"/>
      <w:marTop w:val="0"/>
      <w:marBottom w:val="0"/>
      <w:divBdr>
        <w:top w:val="none" w:sz="0" w:space="0" w:color="auto"/>
        <w:left w:val="none" w:sz="0" w:space="0" w:color="auto"/>
        <w:bottom w:val="none" w:sz="0" w:space="0" w:color="auto"/>
        <w:right w:val="none" w:sz="0" w:space="0" w:color="auto"/>
      </w:divBdr>
    </w:div>
    <w:div w:id="1864394492">
      <w:bodyDiv w:val="1"/>
      <w:marLeft w:val="0"/>
      <w:marRight w:val="0"/>
      <w:marTop w:val="0"/>
      <w:marBottom w:val="0"/>
      <w:divBdr>
        <w:top w:val="none" w:sz="0" w:space="0" w:color="auto"/>
        <w:left w:val="none" w:sz="0" w:space="0" w:color="auto"/>
        <w:bottom w:val="none" w:sz="0" w:space="0" w:color="auto"/>
        <w:right w:val="none" w:sz="0" w:space="0" w:color="auto"/>
      </w:divBdr>
      <w:divsChild>
        <w:div w:id="768545402">
          <w:marLeft w:val="0"/>
          <w:marRight w:val="0"/>
          <w:marTop w:val="0"/>
          <w:marBottom w:val="0"/>
          <w:divBdr>
            <w:top w:val="none" w:sz="0" w:space="0" w:color="auto"/>
            <w:left w:val="none" w:sz="0" w:space="0" w:color="auto"/>
            <w:bottom w:val="none" w:sz="0" w:space="0" w:color="auto"/>
            <w:right w:val="none" w:sz="0" w:space="0" w:color="auto"/>
          </w:divBdr>
          <w:divsChild>
            <w:div w:id="8384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522">
      <w:bodyDiv w:val="1"/>
      <w:marLeft w:val="0"/>
      <w:marRight w:val="0"/>
      <w:marTop w:val="0"/>
      <w:marBottom w:val="0"/>
      <w:divBdr>
        <w:top w:val="none" w:sz="0" w:space="0" w:color="auto"/>
        <w:left w:val="none" w:sz="0" w:space="0" w:color="auto"/>
        <w:bottom w:val="none" w:sz="0" w:space="0" w:color="auto"/>
        <w:right w:val="none" w:sz="0" w:space="0" w:color="auto"/>
      </w:divBdr>
      <w:divsChild>
        <w:div w:id="1704212170">
          <w:marLeft w:val="0"/>
          <w:marRight w:val="0"/>
          <w:marTop w:val="0"/>
          <w:marBottom w:val="0"/>
          <w:divBdr>
            <w:top w:val="none" w:sz="0" w:space="0" w:color="auto"/>
            <w:left w:val="none" w:sz="0" w:space="0" w:color="auto"/>
            <w:bottom w:val="none" w:sz="0" w:space="0" w:color="auto"/>
            <w:right w:val="none" w:sz="0" w:space="0" w:color="auto"/>
          </w:divBdr>
          <w:divsChild>
            <w:div w:id="9219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2A91C9-EDB5-410D-8B80-70D0D37CA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883</Words>
  <Characters>5037</Characters>
  <Application>Microsoft Office Word</Application>
  <DocSecurity>0</DocSecurity>
  <Lines>41</Lines>
  <Paragraphs>11</Paragraphs>
  <ScaleCrop>false</ScaleCrop>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Hanjun Du</cp:lastModifiedBy>
  <cp:revision>43</cp:revision>
  <dcterms:created xsi:type="dcterms:W3CDTF">2016-04-25T06:55:00Z</dcterms:created>
  <dcterms:modified xsi:type="dcterms:W3CDTF">2016-05-11T03:45:00Z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